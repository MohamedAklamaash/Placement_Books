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9AE" w:rsidRPr="00E54621" w:rsidRDefault="00CB69AE" w:rsidP="00CB69AE">
      <w:pPr>
        <w:spacing w:after="0"/>
        <w:jc w:val="center"/>
        <w:rPr>
          <w:rFonts w:ascii="Times New Roman" w:hAnsi="Times New Roman" w:cs="Times New Roman"/>
          <w:b/>
          <w:sz w:val="24"/>
          <w:szCs w:val="24"/>
        </w:rPr>
      </w:pPr>
      <w:bookmarkStart w:id="0" w:name="_GoBack"/>
      <w:bookmarkEnd w:id="0"/>
      <w:r w:rsidRPr="00E54621">
        <w:rPr>
          <w:rFonts w:ascii="Times New Roman" w:hAnsi="Times New Roman" w:cs="Times New Roman"/>
          <w:b/>
          <w:sz w:val="24"/>
          <w:szCs w:val="24"/>
        </w:rPr>
        <w:t>PSG College of Technology, Coimbatore- 4</w:t>
      </w:r>
    </w:p>
    <w:p w:rsidR="00CB69AE" w:rsidRPr="00E54621" w:rsidRDefault="00CB69AE" w:rsidP="00CB69AE">
      <w:pPr>
        <w:spacing w:after="0"/>
        <w:jc w:val="center"/>
        <w:rPr>
          <w:rFonts w:ascii="Times New Roman" w:hAnsi="Times New Roman" w:cs="Times New Roman"/>
          <w:b/>
          <w:sz w:val="24"/>
          <w:szCs w:val="24"/>
        </w:rPr>
      </w:pPr>
      <w:r w:rsidRPr="00E54621">
        <w:rPr>
          <w:rFonts w:ascii="Times New Roman" w:hAnsi="Times New Roman" w:cs="Times New Roman"/>
          <w:b/>
          <w:sz w:val="24"/>
          <w:szCs w:val="24"/>
        </w:rPr>
        <w:t>Department of Applied Mathematics and Computational Sciences</w:t>
      </w:r>
    </w:p>
    <w:p w:rsidR="00CB69AE" w:rsidRPr="00E54621" w:rsidRDefault="00CB69AE" w:rsidP="00CB69AE">
      <w:pPr>
        <w:tabs>
          <w:tab w:val="left" w:pos="2160"/>
        </w:tabs>
        <w:spacing w:after="0"/>
        <w:ind w:left="2340" w:hanging="2340"/>
        <w:jc w:val="center"/>
        <w:rPr>
          <w:rFonts w:ascii="Times New Roman" w:hAnsi="Times New Roman" w:cs="Times New Roman"/>
          <w:b/>
          <w:sz w:val="24"/>
          <w:szCs w:val="24"/>
        </w:rPr>
      </w:pPr>
      <w:r w:rsidRPr="00E54621">
        <w:rPr>
          <w:rFonts w:ascii="Times New Roman" w:hAnsi="Times New Roman" w:cs="Times New Roman"/>
          <w:b/>
          <w:sz w:val="24"/>
          <w:szCs w:val="24"/>
        </w:rPr>
        <w:t xml:space="preserve">I </w:t>
      </w:r>
      <w:proofErr w:type="spellStart"/>
      <w:proofErr w:type="gramStart"/>
      <w:r w:rsidRPr="00E54621">
        <w:rPr>
          <w:rFonts w:ascii="Times New Roman" w:hAnsi="Times New Roman" w:cs="Times New Roman"/>
          <w:b/>
          <w:sz w:val="24"/>
          <w:szCs w:val="24"/>
        </w:rPr>
        <w:t>Sem</w:t>
      </w:r>
      <w:proofErr w:type="spellEnd"/>
      <w:proofErr w:type="gramEnd"/>
      <w:r w:rsidRPr="00E54621">
        <w:rPr>
          <w:rFonts w:ascii="Times New Roman" w:hAnsi="Times New Roman" w:cs="Times New Roman"/>
          <w:b/>
          <w:sz w:val="24"/>
          <w:szCs w:val="24"/>
        </w:rPr>
        <w:t xml:space="preserve"> MSc DS- Problem Solving and C Programming</w:t>
      </w:r>
    </w:p>
    <w:p w:rsidR="00CB69AE" w:rsidRDefault="00CB69AE" w:rsidP="00CB69AE">
      <w:pPr>
        <w:spacing w:after="0"/>
        <w:jc w:val="center"/>
        <w:rPr>
          <w:rFonts w:ascii="Times New Roman" w:hAnsi="Times New Roman" w:cs="Times New Roman"/>
          <w:b/>
          <w:sz w:val="24"/>
          <w:szCs w:val="24"/>
        </w:rPr>
      </w:pPr>
      <w:r w:rsidRPr="00E54621">
        <w:rPr>
          <w:rFonts w:ascii="Times New Roman" w:hAnsi="Times New Roman" w:cs="Times New Roman"/>
          <w:b/>
          <w:sz w:val="24"/>
          <w:szCs w:val="24"/>
        </w:rPr>
        <w:t xml:space="preserve">Problem Sheet </w:t>
      </w:r>
      <w:r w:rsidR="00320BD1">
        <w:rPr>
          <w:rFonts w:ascii="Times New Roman" w:hAnsi="Times New Roman" w:cs="Times New Roman"/>
          <w:b/>
          <w:sz w:val="24"/>
          <w:szCs w:val="24"/>
        </w:rPr>
        <w:t>–</w:t>
      </w:r>
      <w:r w:rsidRPr="00E54621">
        <w:rPr>
          <w:rFonts w:ascii="Times New Roman" w:hAnsi="Times New Roman" w:cs="Times New Roman"/>
          <w:b/>
          <w:sz w:val="24"/>
          <w:szCs w:val="24"/>
        </w:rPr>
        <w:t>IV</w:t>
      </w:r>
    </w:p>
    <w:p w:rsidR="00320BD1" w:rsidRPr="00320BD1" w:rsidRDefault="00320BD1" w:rsidP="00320BD1">
      <w:pPr>
        <w:spacing w:after="0"/>
        <w:rPr>
          <w:rFonts w:ascii="Times New Roman" w:hAnsi="Times New Roman" w:cs="Times New Roman"/>
          <w:b/>
          <w:sz w:val="24"/>
          <w:szCs w:val="24"/>
          <w:u w:val="single"/>
        </w:rPr>
      </w:pPr>
      <w:proofErr w:type="spellStart"/>
      <w:proofErr w:type="gramStart"/>
      <w:r w:rsidRPr="00320BD1">
        <w:rPr>
          <w:rFonts w:ascii="Times New Roman" w:hAnsi="Times New Roman" w:cs="Times New Roman"/>
          <w:b/>
          <w:sz w:val="24"/>
          <w:szCs w:val="24"/>
          <w:u w:val="single"/>
        </w:rPr>
        <w:t>scanf</w:t>
      </w:r>
      <w:proofErr w:type="spellEnd"/>
      <w:proofErr w:type="gramEnd"/>
      <w:r w:rsidRPr="00320BD1">
        <w:rPr>
          <w:rFonts w:ascii="Times New Roman" w:hAnsi="Times New Roman" w:cs="Times New Roman"/>
          <w:b/>
          <w:sz w:val="24"/>
          <w:szCs w:val="24"/>
          <w:u w:val="single"/>
        </w:rPr>
        <w:t xml:space="preserve"> ( ) and </w:t>
      </w:r>
      <w:proofErr w:type="spellStart"/>
      <w:r w:rsidRPr="00320BD1">
        <w:rPr>
          <w:rFonts w:ascii="Times New Roman" w:hAnsi="Times New Roman" w:cs="Times New Roman"/>
          <w:b/>
          <w:sz w:val="24"/>
          <w:szCs w:val="24"/>
          <w:u w:val="single"/>
        </w:rPr>
        <w:t>printf</w:t>
      </w:r>
      <w:proofErr w:type="spellEnd"/>
      <w:r w:rsidRPr="00320BD1">
        <w:rPr>
          <w:rFonts w:ascii="Times New Roman" w:hAnsi="Times New Roman" w:cs="Times New Roman"/>
          <w:b/>
          <w:sz w:val="24"/>
          <w:szCs w:val="24"/>
          <w:u w:val="single"/>
        </w:rPr>
        <w:t xml:space="preserve"> ( ) Functions</w:t>
      </w:r>
    </w:p>
    <w:p w:rsidR="00CB69AE" w:rsidRPr="00E54621" w:rsidRDefault="00CB69AE" w:rsidP="00CB69AE">
      <w:pPr>
        <w:spacing w:after="0"/>
        <w:rPr>
          <w:rFonts w:ascii="Times New Roman" w:hAnsi="Times New Roman" w:cs="Times New Roman"/>
          <w:sz w:val="24"/>
          <w:szCs w:val="24"/>
        </w:rPr>
      </w:pPr>
    </w:p>
    <w:p w:rsidR="00CB69AE" w:rsidRPr="00E54621" w:rsidRDefault="002D4B0C" w:rsidP="00CB69AE">
      <w:pPr>
        <w:spacing w:after="0"/>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p</w:t>
      </w:r>
      <w:r w:rsidR="00C4587E" w:rsidRPr="00E54621">
        <w:rPr>
          <w:rFonts w:ascii="Times New Roman" w:hAnsi="Times New Roman" w:cs="Times New Roman"/>
          <w:b/>
          <w:sz w:val="24"/>
          <w:szCs w:val="24"/>
          <w:u w:val="single"/>
        </w:rPr>
        <w:t>rintf</w:t>
      </w:r>
      <w:proofErr w:type="spellEnd"/>
      <w:r w:rsidR="009046E6" w:rsidRPr="00E54621">
        <w:rPr>
          <w:rFonts w:ascii="Times New Roman" w:hAnsi="Times New Roman" w:cs="Times New Roman"/>
          <w:b/>
          <w:sz w:val="24"/>
          <w:szCs w:val="24"/>
          <w:u w:val="single"/>
        </w:rPr>
        <w:t>()</w:t>
      </w:r>
      <w:proofErr w:type="gramEnd"/>
    </w:p>
    <w:p w:rsidR="00B87873" w:rsidRPr="00E54621" w:rsidRDefault="008A6965" w:rsidP="004D4039">
      <w:pPr>
        <w:spacing w:after="0"/>
        <w:jc w:val="both"/>
        <w:rPr>
          <w:rStyle w:val="apple-converted-space"/>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p</w:t>
      </w:r>
      <w:r w:rsidR="00B87873" w:rsidRPr="00E54621">
        <w:rPr>
          <w:rFonts w:ascii="Times New Roman" w:hAnsi="Times New Roman" w:cs="Times New Roman"/>
          <w:color w:val="000000"/>
          <w:sz w:val="24"/>
          <w:szCs w:val="24"/>
          <w:shd w:val="clear" w:color="auto" w:fill="FFFFFF"/>
        </w:rPr>
        <w:t>rintf</w:t>
      </w:r>
      <w:proofErr w:type="spellEnd"/>
      <w:proofErr w:type="gramEnd"/>
      <w:r w:rsidR="00B87873" w:rsidRPr="00E54621">
        <w:rPr>
          <w:rFonts w:ascii="Times New Roman" w:hAnsi="Times New Roman" w:cs="Times New Roman"/>
          <w:color w:val="000000"/>
          <w:sz w:val="24"/>
          <w:szCs w:val="24"/>
          <w:shd w:val="clear" w:color="auto" w:fill="FFFFFF"/>
        </w:rPr>
        <w:t xml:space="preserve"> is a predefined function in "</w:t>
      </w:r>
      <w:proofErr w:type="spellStart"/>
      <w:r w:rsidR="00B87873" w:rsidRPr="00E54621">
        <w:rPr>
          <w:rFonts w:ascii="Times New Roman" w:hAnsi="Times New Roman" w:cs="Times New Roman"/>
          <w:color w:val="000000"/>
          <w:sz w:val="24"/>
          <w:szCs w:val="24"/>
          <w:shd w:val="clear" w:color="auto" w:fill="FFFFFF"/>
        </w:rPr>
        <w:t>stdio.h</w:t>
      </w:r>
      <w:proofErr w:type="spellEnd"/>
      <w:r w:rsidR="00B87873" w:rsidRPr="00E54621">
        <w:rPr>
          <w:rFonts w:ascii="Times New Roman" w:hAnsi="Times New Roman" w:cs="Times New Roman"/>
          <w:color w:val="000000"/>
          <w:sz w:val="24"/>
          <w:szCs w:val="24"/>
          <w:shd w:val="clear" w:color="auto" w:fill="FFFFFF"/>
        </w:rPr>
        <w:t xml:space="preserve">" header file, by using this </w:t>
      </w:r>
      <w:proofErr w:type="spellStart"/>
      <w:r w:rsidR="00B87873" w:rsidRPr="00E54621">
        <w:rPr>
          <w:rFonts w:ascii="Times New Roman" w:hAnsi="Times New Roman" w:cs="Times New Roman"/>
          <w:color w:val="000000"/>
          <w:sz w:val="24"/>
          <w:szCs w:val="24"/>
          <w:shd w:val="clear" w:color="auto" w:fill="FFFFFF"/>
        </w:rPr>
        <w:t>function</w:t>
      </w:r>
      <w:r w:rsidR="004D7FBF" w:rsidRPr="00E54621">
        <w:rPr>
          <w:rFonts w:ascii="Times New Roman" w:hAnsi="Times New Roman" w:cs="Times New Roman"/>
          <w:color w:val="000000"/>
          <w:sz w:val="24"/>
          <w:szCs w:val="24"/>
          <w:shd w:val="clear" w:color="auto" w:fill="FFFFFF"/>
        </w:rPr>
        <w:t>one</w:t>
      </w:r>
      <w:proofErr w:type="spellEnd"/>
      <w:r w:rsidR="00B87873" w:rsidRPr="00E54621">
        <w:rPr>
          <w:rFonts w:ascii="Times New Roman" w:hAnsi="Times New Roman" w:cs="Times New Roman"/>
          <w:color w:val="000000"/>
          <w:sz w:val="24"/>
          <w:szCs w:val="24"/>
          <w:shd w:val="clear" w:color="auto" w:fill="FFFFFF"/>
        </w:rPr>
        <w:t xml:space="preserve"> can print the data or user defined message on console or monitor. While working with </w:t>
      </w:r>
      <w:proofErr w:type="spellStart"/>
      <w:r w:rsidR="00B87873" w:rsidRPr="00E54621">
        <w:rPr>
          <w:rFonts w:ascii="Times New Roman" w:hAnsi="Times New Roman" w:cs="Times New Roman"/>
          <w:color w:val="000000"/>
          <w:sz w:val="24"/>
          <w:szCs w:val="24"/>
          <w:shd w:val="clear" w:color="auto" w:fill="FFFFFF"/>
        </w:rPr>
        <w:t>printf</w:t>
      </w:r>
      <w:proofErr w:type="spellEnd"/>
      <w:r w:rsidR="00B87873" w:rsidRPr="00E54621">
        <w:rPr>
          <w:rFonts w:ascii="Times New Roman" w:hAnsi="Times New Roman" w:cs="Times New Roman"/>
          <w:color w:val="000000"/>
          <w:sz w:val="24"/>
          <w:szCs w:val="24"/>
          <w:shd w:val="clear" w:color="auto" w:fill="FFFFFF"/>
        </w:rPr>
        <w:t>(), it can take any number of arguments but first argument must be within the do</w:t>
      </w:r>
      <w:r w:rsidR="00BC461D" w:rsidRPr="00E54621">
        <w:rPr>
          <w:rFonts w:ascii="Times New Roman" w:hAnsi="Times New Roman" w:cs="Times New Roman"/>
          <w:color w:val="000000"/>
          <w:sz w:val="24"/>
          <w:szCs w:val="24"/>
          <w:shd w:val="clear" w:color="auto" w:fill="FFFFFF"/>
        </w:rPr>
        <w:t>uble quo</w:t>
      </w:r>
      <w:r w:rsidR="00B87873" w:rsidRPr="00E54621">
        <w:rPr>
          <w:rFonts w:ascii="Times New Roman" w:hAnsi="Times New Roman" w:cs="Times New Roman"/>
          <w:color w:val="000000"/>
          <w:sz w:val="24"/>
          <w:szCs w:val="24"/>
          <w:shd w:val="clear" w:color="auto" w:fill="FFFFFF"/>
        </w:rPr>
        <w:t xml:space="preserve">tes (" ") and every argument should separated with comma ( , ) Within the double </w:t>
      </w:r>
      <w:r w:rsidR="00BC461D" w:rsidRPr="00E54621">
        <w:rPr>
          <w:rFonts w:ascii="Times New Roman" w:hAnsi="Times New Roman" w:cs="Times New Roman"/>
          <w:color w:val="000000"/>
          <w:sz w:val="24"/>
          <w:szCs w:val="24"/>
          <w:shd w:val="clear" w:color="auto" w:fill="FFFFFF"/>
        </w:rPr>
        <w:t>quotes</w:t>
      </w:r>
      <w:r w:rsidR="00B87873" w:rsidRPr="00E54621">
        <w:rPr>
          <w:rFonts w:ascii="Times New Roman" w:hAnsi="Times New Roman" w:cs="Times New Roman"/>
          <w:color w:val="000000"/>
          <w:sz w:val="24"/>
          <w:szCs w:val="24"/>
          <w:shd w:val="clear" w:color="auto" w:fill="FFFFFF"/>
        </w:rPr>
        <w:t>, whatever we pass, it prints same, if any format specifies are there, then that copy the type of value.</w:t>
      </w:r>
      <w:r w:rsidR="00B87873" w:rsidRPr="00E54621">
        <w:rPr>
          <w:rStyle w:val="apple-converted-space"/>
          <w:rFonts w:ascii="Times New Roman" w:hAnsi="Times New Roman" w:cs="Times New Roman"/>
          <w:color w:val="000000"/>
          <w:sz w:val="24"/>
          <w:szCs w:val="24"/>
          <w:shd w:val="clear" w:color="auto" w:fill="FFFFFF"/>
        </w:rPr>
        <w:t> </w:t>
      </w:r>
    </w:p>
    <w:p w:rsidR="004D4039" w:rsidRPr="00E54621" w:rsidRDefault="004D4039" w:rsidP="00CB69AE">
      <w:pPr>
        <w:spacing w:after="0"/>
        <w:rPr>
          <w:rFonts w:ascii="Times New Roman" w:hAnsi="Times New Roman" w:cs="Times New Roman"/>
          <w:b/>
          <w:sz w:val="24"/>
          <w:szCs w:val="24"/>
          <w:u w:val="single"/>
        </w:rPr>
      </w:pPr>
      <w:r w:rsidRPr="00E54621">
        <w:rPr>
          <w:rFonts w:ascii="Times New Roman" w:hAnsi="Times New Roman" w:cs="Times New Roman"/>
          <w:b/>
          <w:sz w:val="24"/>
          <w:szCs w:val="24"/>
          <w:u w:val="single"/>
        </w:rPr>
        <w:t>Syntax</w:t>
      </w:r>
    </w:p>
    <w:p w:rsidR="004D4039" w:rsidRPr="00E54621" w:rsidRDefault="004D4039" w:rsidP="00CB69AE">
      <w:pPr>
        <w:spacing w:after="0"/>
        <w:rPr>
          <w:rFonts w:ascii="Times New Roman" w:hAnsi="Times New Roman" w:cs="Times New Roman"/>
          <w:sz w:val="24"/>
          <w:szCs w:val="24"/>
        </w:rPr>
      </w:pPr>
      <w:proofErr w:type="spellStart"/>
      <w:proofErr w:type="gram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w:t>
      </w:r>
      <w:proofErr w:type="gramEnd"/>
      <w:r w:rsidRPr="00E54621">
        <w:rPr>
          <w:rFonts w:ascii="Times New Roman" w:hAnsi="Times New Roman" w:cs="Times New Roman"/>
          <w:sz w:val="24"/>
          <w:szCs w:val="24"/>
        </w:rPr>
        <w:t>"user defined message");</w:t>
      </w:r>
    </w:p>
    <w:p w:rsidR="004D4039" w:rsidRDefault="004D4039" w:rsidP="00CB69AE">
      <w:pPr>
        <w:spacing w:after="0"/>
        <w:rPr>
          <w:rFonts w:ascii="Times New Roman" w:hAnsi="Times New Roman" w:cs="Times New Roman"/>
          <w:sz w:val="24"/>
          <w:szCs w:val="24"/>
        </w:rPr>
      </w:pPr>
      <w:proofErr w:type="spellStart"/>
      <w:proofErr w:type="gramStart"/>
      <w:r w:rsidRPr="00E54621">
        <w:rPr>
          <w:rFonts w:ascii="Times New Roman" w:hAnsi="Times New Roman" w:cs="Times New Roman"/>
          <w:sz w:val="24"/>
          <w:szCs w:val="24"/>
        </w:rPr>
        <w:t>prinf</w:t>
      </w:r>
      <w:proofErr w:type="spellEnd"/>
      <w:r w:rsidRPr="00E54621">
        <w:rPr>
          <w:rFonts w:ascii="Times New Roman" w:hAnsi="Times New Roman" w:cs="Times New Roman"/>
          <w:sz w:val="24"/>
          <w:szCs w:val="24"/>
        </w:rPr>
        <w:t>(</w:t>
      </w:r>
      <w:proofErr w:type="gramEnd"/>
      <w:r w:rsidRPr="00E54621">
        <w:rPr>
          <w:rFonts w:ascii="Times New Roman" w:hAnsi="Times New Roman" w:cs="Times New Roman"/>
          <w:sz w:val="24"/>
          <w:szCs w:val="24"/>
        </w:rPr>
        <w:t>"Format specifers",</w:t>
      </w:r>
      <w:r w:rsidR="008A6965">
        <w:rPr>
          <w:rFonts w:ascii="Times New Roman" w:hAnsi="Times New Roman" w:cs="Times New Roman"/>
          <w:sz w:val="24"/>
          <w:szCs w:val="24"/>
        </w:rPr>
        <w:t>arg1</w:t>
      </w:r>
      <w:r w:rsidRPr="00E54621">
        <w:rPr>
          <w:rFonts w:ascii="Times New Roman" w:hAnsi="Times New Roman" w:cs="Times New Roman"/>
          <w:sz w:val="24"/>
          <w:szCs w:val="24"/>
        </w:rPr>
        <w:t>,</w:t>
      </w:r>
      <w:r w:rsidR="008A6965">
        <w:rPr>
          <w:rFonts w:ascii="Times New Roman" w:hAnsi="Times New Roman" w:cs="Times New Roman"/>
          <w:sz w:val="24"/>
          <w:szCs w:val="24"/>
        </w:rPr>
        <w:t xml:space="preserve"> arg2</w:t>
      </w:r>
      <w:r w:rsidRPr="00E54621">
        <w:rPr>
          <w:rFonts w:ascii="Times New Roman" w:hAnsi="Times New Roman" w:cs="Times New Roman"/>
          <w:sz w:val="24"/>
          <w:szCs w:val="24"/>
        </w:rPr>
        <w:t>,..</w:t>
      </w:r>
      <w:r w:rsidR="008A6965">
        <w:rPr>
          <w:rFonts w:ascii="Times New Roman" w:hAnsi="Times New Roman" w:cs="Times New Roman"/>
          <w:sz w:val="24"/>
          <w:szCs w:val="24"/>
        </w:rPr>
        <w:t xml:space="preserve">, </w:t>
      </w:r>
      <w:proofErr w:type="spellStart"/>
      <w:r w:rsidR="008A6965">
        <w:rPr>
          <w:rFonts w:ascii="Times New Roman" w:hAnsi="Times New Roman" w:cs="Times New Roman"/>
          <w:sz w:val="24"/>
          <w:szCs w:val="24"/>
        </w:rPr>
        <w:t>argn</w:t>
      </w:r>
      <w:proofErr w:type="spellEnd"/>
      <w:r w:rsidRPr="00E54621">
        <w:rPr>
          <w:rFonts w:ascii="Times New Roman" w:hAnsi="Times New Roman" w:cs="Times New Roman"/>
          <w:sz w:val="24"/>
          <w:szCs w:val="24"/>
        </w:rPr>
        <w:t>);</w:t>
      </w:r>
    </w:p>
    <w:p w:rsidR="008A6965" w:rsidRDefault="008A6965" w:rsidP="00CB69AE">
      <w:pPr>
        <w:spacing w:after="0"/>
        <w:rPr>
          <w:rFonts w:ascii="Times New Roman" w:hAnsi="Times New Roman" w:cs="Times New Roman"/>
          <w:sz w:val="24"/>
          <w:szCs w:val="24"/>
        </w:rPr>
      </w:pPr>
    </w:p>
    <w:p w:rsidR="008A6965" w:rsidRDefault="008A6965" w:rsidP="00CB69AE">
      <w:pPr>
        <w:spacing w:after="0"/>
        <w:rPr>
          <w:rFonts w:ascii="Times New Roman" w:hAnsi="Times New Roman" w:cs="Times New Roman"/>
          <w:sz w:val="24"/>
          <w:szCs w:val="24"/>
        </w:rPr>
      </w:pPr>
      <w:r>
        <w:rPr>
          <w:rFonts w:ascii="Times New Roman" w:hAnsi="Times New Roman" w:cs="Times New Roman"/>
          <w:sz w:val="24"/>
          <w:szCs w:val="24"/>
        </w:rPr>
        <w:t xml:space="preserve">Where </w:t>
      </w:r>
      <w:r w:rsidRPr="00E54621">
        <w:rPr>
          <w:rFonts w:ascii="Times New Roman" w:hAnsi="Times New Roman" w:cs="Times New Roman"/>
          <w:sz w:val="24"/>
          <w:szCs w:val="24"/>
        </w:rPr>
        <w:t xml:space="preserve">Format </w:t>
      </w:r>
      <w:r>
        <w:rPr>
          <w:rFonts w:ascii="Times New Roman" w:hAnsi="Times New Roman" w:cs="Times New Roman"/>
          <w:sz w:val="24"/>
          <w:szCs w:val="24"/>
        </w:rPr>
        <w:t>specifiers (or) control string refers to a string that contain formatting information, and arg1, arg2,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argn</w:t>
      </w:r>
      <w:proofErr w:type="spellEnd"/>
      <w:proofErr w:type="gramEnd"/>
      <w:r>
        <w:rPr>
          <w:rFonts w:ascii="Times New Roman" w:hAnsi="Times New Roman" w:cs="Times New Roman"/>
          <w:sz w:val="24"/>
          <w:szCs w:val="24"/>
        </w:rPr>
        <w:t xml:space="preserve"> are the arguments that represent the individual output data items. </w:t>
      </w:r>
    </w:p>
    <w:p w:rsidR="008A6965" w:rsidRDefault="008A6965" w:rsidP="00CB69AE">
      <w:pPr>
        <w:spacing w:after="0"/>
        <w:rPr>
          <w:rFonts w:ascii="Times New Roman" w:hAnsi="Times New Roman" w:cs="Times New Roman"/>
          <w:sz w:val="24"/>
          <w:szCs w:val="24"/>
        </w:rPr>
      </w:pPr>
      <w:r>
        <w:rPr>
          <w:rFonts w:ascii="Times New Roman" w:hAnsi="Times New Roman" w:cs="Times New Roman"/>
          <w:sz w:val="24"/>
          <w:szCs w:val="24"/>
        </w:rPr>
        <w:t>The arguments can be constants, single variable or array names, or more complex expressions.</w:t>
      </w:r>
    </w:p>
    <w:p w:rsidR="0036126B" w:rsidRDefault="0036126B" w:rsidP="00CB69AE">
      <w:pPr>
        <w:spacing w:after="0"/>
        <w:rPr>
          <w:rFonts w:ascii="Times New Roman" w:hAnsi="Times New Roman" w:cs="Times New Roman"/>
          <w:sz w:val="24"/>
          <w:szCs w:val="24"/>
        </w:rPr>
      </w:pPr>
    </w:p>
    <w:tbl>
      <w:tblPr>
        <w:tblW w:w="0" w:type="auto"/>
        <w:tblCellSpacing w:w="1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430"/>
        <w:gridCol w:w="2780"/>
      </w:tblGrid>
      <w:tr w:rsidR="0036126B" w:rsidRPr="00E54621" w:rsidTr="0036126B">
        <w:trPr>
          <w:tblHeader/>
          <w:tblCellSpacing w:w="15" w:type="dxa"/>
        </w:trPr>
        <w:tc>
          <w:tcPr>
            <w:tcW w:w="1935" w:type="dxa"/>
            <w:vAlign w:val="center"/>
            <w:hideMark/>
          </w:tcPr>
          <w:p w:rsidR="0036126B" w:rsidRPr="00E54621" w:rsidRDefault="0036126B" w:rsidP="002F65CC">
            <w:pPr>
              <w:spacing w:after="0" w:line="240" w:lineRule="auto"/>
              <w:jc w:val="center"/>
              <w:rPr>
                <w:rFonts w:ascii="Times New Roman" w:eastAsia="Times New Roman" w:hAnsi="Times New Roman" w:cs="Times New Roman"/>
                <w:b/>
                <w:bCs/>
                <w:sz w:val="24"/>
                <w:szCs w:val="24"/>
              </w:rPr>
            </w:pPr>
            <w:r w:rsidRPr="00E54621">
              <w:rPr>
                <w:rFonts w:ascii="Times New Roman" w:eastAsia="Times New Roman" w:hAnsi="Times New Roman" w:cs="Times New Roman"/>
                <w:b/>
                <w:bCs/>
                <w:sz w:val="24"/>
                <w:szCs w:val="24"/>
              </w:rPr>
              <w:t>Format specifier</w:t>
            </w:r>
          </w:p>
        </w:tc>
        <w:tc>
          <w:tcPr>
            <w:tcW w:w="3400" w:type="dxa"/>
            <w:vAlign w:val="center"/>
            <w:hideMark/>
          </w:tcPr>
          <w:p w:rsidR="0036126B" w:rsidRPr="00E54621" w:rsidRDefault="0036126B" w:rsidP="002F65CC">
            <w:pPr>
              <w:spacing w:after="0" w:line="240" w:lineRule="auto"/>
              <w:jc w:val="center"/>
              <w:rPr>
                <w:rFonts w:ascii="Times New Roman" w:eastAsia="Times New Roman" w:hAnsi="Times New Roman" w:cs="Times New Roman"/>
                <w:b/>
                <w:bCs/>
                <w:sz w:val="24"/>
                <w:szCs w:val="24"/>
              </w:rPr>
            </w:pPr>
            <w:r w:rsidRPr="00E54621">
              <w:rPr>
                <w:rFonts w:ascii="Times New Roman" w:eastAsia="Times New Roman" w:hAnsi="Times New Roman" w:cs="Times New Roman"/>
                <w:b/>
                <w:bCs/>
                <w:sz w:val="24"/>
                <w:szCs w:val="24"/>
              </w:rPr>
              <w:t>Description</w:t>
            </w:r>
          </w:p>
        </w:tc>
        <w:tc>
          <w:tcPr>
            <w:tcW w:w="2735" w:type="dxa"/>
            <w:vAlign w:val="center"/>
            <w:hideMark/>
          </w:tcPr>
          <w:p w:rsidR="0036126B" w:rsidRPr="00E54621" w:rsidRDefault="0036126B" w:rsidP="002F65CC">
            <w:pPr>
              <w:spacing w:after="0" w:line="240" w:lineRule="auto"/>
              <w:jc w:val="center"/>
              <w:rPr>
                <w:rFonts w:ascii="Times New Roman" w:eastAsia="Times New Roman" w:hAnsi="Times New Roman" w:cs="Times New Roman"/>
                <w:b/>
                <w:bCs/>
                <w:sz w:val="24"/>
                <w:szCs w:val="24"/>
              </w:rPr>
            </w:pPr>
            <w:r w:rsidRPr="00E54621">
              <w:rPr>
                <w:rFonts w:ascii="Times New Roman" w:eastAsia="Times New Roman" w:hAnsi="Times New Roman" w:cs="Times New Roman"/>
                <w:b/>
                <w:bCs/>
                <w:sz w:val="24"/>
                <w:szCs w:val="24"/>
              </w:rPr>
              <w:t>Supported data types</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%c</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Character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char</w:t>
            </w:r>
            <w:r w:rsidRPr="00E54621">
              <w:rPr>
                <w:rFonts w:ascii="Times New Roman" w:eastAsia="Times New Roman" w:hAnsi="Times New Roman" w:cs="Times New Roman"/>
                <w:sz w:val="24"/>
                <w:szCs w:val="24"/>
              </w:rPr>
              <w:br/>
              <w:t>unsigned char</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%d</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short</w:t>
            </w:r>
            <w:r w:rsidRPr="00E54621">
              <w:rPr>
                <w:rFonts w:ascii="Times New Roman" w:eastAsia="Times New Roman" w:hAnsi="Times New Roman" w:cs="Times New Roman"/>
                <w:sz w:val="24"/>
                <w:szCs w:val="24"/>
              </w:rPr>
              <w:br/>
              <w:t>unsigned short</w:t>
            </w:r>
            <w:r w:rsidRPr="00E54621">
              <w:rPr>
                <w:rFonts w:ascii="Times New Roman" w:eastAsia="Times New Roman" w:hAnsi="Times New Roman" w:cs="Times New Roman"/>
                <w:sz w:val="24"/>
                <w:szCs w:val="24"/>
              </w:rPr>
              <w:br/>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%e or %E</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Scientific notation of float values</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w:t>
            </w:r>
            <w:r w:rsidRPr="00E54621">
              <w:rPr>
                <w:rFonts w:ascii="Times New Roman" w:eastAsia="Times New Roman" w:hAnsi="Times New Roman" w:cs="Times New Roman"/>
                <w:sz w:val="24"/>
                <w:szCs w:val="24"/>
              </w:rPr>
              <w:br/>
              <w:t>double</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Floating point</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%g or %G</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Similar as %e or %E</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w:t>
            </w:r>
            <w:r w:rsidRPr="00E54621">
              <w:rPr>
                <w:rFonts w:ascii="Times New Roman" w:eastAsia="Times New Roman" w:hAnsi="Times New Roman" w:cs="Times New Roman"/>
                <w:sz w:val="24"/>
                <w:szCs w:val="24"/>
              </w:rPr>
              <w:br/>
              <w:t>double</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%hi</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Signed Integer(Short)</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short</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hu</w:t>
            </w:r>
            <w:proofErr w:type="spellEnd"/>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Unsigned Integer(Short)</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unsigned short</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i</w:t>
            </w:r>
            <w:proofErr w:type="spellEnd"/>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short</w:t>
            </w:r>
            <w:r w:rsidRPr="00E54621">
              <w:rPr>
                <w:rFonts w:ascii="Times New Roman" w:eastAsia="Times New Roman" w:hAnsi="Times New Roman" w:cs="Times New Roman"/>
                <w:sz w:val="24"/>
                <w:szCs w:val="24"/>
              </w:rPr>
              <w:br/>
              <w:t>unsigned short</w:t>
            </w:r>
            <w:r w:rsidRPr="00E54621">
              <w:rPr>
                <w:rFonts w:ascii="Times New Roman" w:eastAsia="Times New Roman" w:hAnsi="Times New Roman" w:cs="Times New Roman"/>
                <w:sz w:val="24"/>
                <w:szCs w:val="24"/>
              </w:rPr>
              <w:br/>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%l or %</w:t>
            </w:r>
            <w:proofErr w:type="spellStart"/>
            <w:r w:rsidRPr="00E54621">
              <w:rPr>
                <w:rFonts w:ascii="Times New Roman" w:eastAsia="Times New Roman" w:hAnsi="Times New Roman" w:cs="Times New Roman"/>
                <w:sz w:val="24"/>
                <w:szCs w:val="24"/>
              </w:rPr>
              <w:t>ld</w:t>
            </w:r>
            <w:proofErr w:type="spellEnd"/>
            <w:r w:rsidRPr="00E54621">
              <w:rPr>
                <w:rFonts w:ascii="Times New Roman" w:eastAsia="Times New Roman" w:hAnsi="Times New Roman" w:cs="Times New Roman"/>
                <w:sz w:val="24"/>
                <w:szCs w:val="24"/>
              </w:rPr>
              <w:t xml:space="preserve"> or %li</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%lf</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Floating point</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double</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lastRenderedPageBreak/>
              <w:t>%Lf</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Floating point</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long double</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lu</w:t>
            </w:r>
            <w:proofErr w:type="spellEnd"/>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Unsigned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unsigned </w:t>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unsigned 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lli</w:t>
            </w:r>
            <w:proofErr w:type="spellEnd"/>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lld</w:t>
            </w:r>
            <w:proofErr w:type="spellEnd"/>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long </w:t>
            </w:r>
            <w:proofErr w:type="spellStart"/>
            <w:r w:rsidRPr="00E54621">
              <w:rPr>
                <w:rFonts w:ascii="Times New Roman" w:eastAsia="Times New Roman" w:hAnsi="Times New Roman" w:cs="Times New Roman"/>
                <w:sz w:val="24"/>
                <w:szCs w:val="24"/>
              </w:rPr>
              <w:t>long</w:t>
            </w:r>
            <w:proofErr w:type="spellEnd"/>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llu</w:t>
            </w:r>
            <w:proofErr w:type="spellEnd"/>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Unsigned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unsigned long </w:t>
            </w:r>
            <w:proofErr w:type="spellStart"/>
            <w:r w:rsidRPr="00E54621">
              <w:rPr>
                <w:rFonts w:ascii="Times New Roman" w:eastAsia="Times New Roman" w:hAnsi="Times New Roman" w:cs="Times New Roman"/>
                <w:sz w:val="24"/>
                <w:szCs w:val="24"/>
              </w:rPr>
              <w:t>long</w:t>
            </w:r>
            <w:proofErr w:type="spellEnd"/>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%o</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Octal representation of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short</w:t>
            </w:r>
            <w:r w:rsidRPr="00E54621">
              <w:rPr>
                <w:rFonts w:ascii="Times New Roman" w:eastAsia="Times New Roman" w:hAnsi="Times New Roman" w:cs="Times New Roman"/>
                <w:sz w:val="24"/>
                <w:szCs w:val="24"/>
              </w:rPr>
              <w:br/>
              <w:t>unsigned short</w:t>
            </w:r>
            <w:r w:rsidRPr="00E54621">
              <w:rPr>
                <w:rFonts w:ascii="Times New Roman" w:eastAsia="Times New Roman" w:hAnsi="Times New Roman" w:cs="Times New Roman"/>
                <w:sz w:val="24"/>
                <w:szCs w:val="24"/>
              </w:rPr>
              <w:br/>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 xml:space="preserve">unsigned </w:t>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%p</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Address of pointer to void </w:t>
            </w:r>
            <w:proofErr w:type="spellStart"/>
            <w:r w:rsidRPr="00E54621">
              <w:rPr>
                <w:rFonts w:ascii="Times New Roman" w:eastAsia="Times New Roman" w:hAnsi="Times New Roman" w:cs="Times New Roman"/>
                <w:sz w:val="24"/>
                <w:szCs w:val="24"/>
              </w:rPr>
              <w:t>void</w:t>
            </w:r>
            <w:proofErr w:type="spellEnd"/>
            <w:r w:rsidRPr="00E54621">
              <w:rPr>
                <w:rFonts w:ascii="Times New Roman" w:eastAsia="Times New Roman" w:hAnsi="Times New Roman" w:cs="Times New Roman"/>
                <w:sz w:val="24"/>
                <w:szCs w:val="24"/>
              </w:rPr>
              <w:t xml:space="preserve"> *</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void *</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String</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char *</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Unsigned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unsigned </w:t>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unsigned 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%x or %X</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Hexadecimal representation of Unsigned Integer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short</w:t>
            </w:r>
            <w:r w:rsidRPr="00E54621">
              <w:rPr>
                <w:rFonts w:ascii="Times New Roman" w:eastAsia="Times New Roman" w:hAnsi="Times New Roman" w:cs="Times New Roman"/>
                <w:sz w:val="24"/>
                <w:szCs w:val="24"/>
              </w:rPr>
              <w:br/>
              <w:t>unsigned short</w:t>
            </w:r>
            <w:r w:rsidRPr="00E54621">
              <w:rPr>
                <w:rFonts w:ascii="Times New Roman" w:eastAsia="Times New Roman" w:hAnsi="Times New Roman" w:cs="Times New Roman"/>
                <w:sz w:val="24"/>
                <w:szCs w:val="24"/>
              </w:rPr>
              <w:br/>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 xml:space="preserve">unsigned </w:t>
            </w:r>
            <w:proofErr w:type="spellStart"/>
            <w:r w:rsidRPr="00E54621">
              <w:rPr>
                <w:rFonts w:ascii="Times New Roman" w:eastAsia="Times New Roman" w:hAnsi="Times New Roman" w:cs="Times New Roman"/>
                <w:sz w:val="24"/>
                <w:szCs w:val="24"/>
              </w:rPr>
              <w:t>int</w:t>
            </w:r>
            <w:proofErr w:type="spellEnd"/>
            <w:r w:rsidRPr="00E54621">
              <w:rPr>
                <w:rFonts w:ascii="Times New Roman" w:eastAsia="Times New Roman" w:hAnsi="Times New Roman" w:cs="Times New Roman"/>
                <w:sz w:val="24"/>
                <w:szCs w:val="24"/>
              </w:rPr>
              <w:br/>
              <w:t>long</w:t>
            </w: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%n</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Prints nothing</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p>
        </w:tc>
      </w:tr>
      <w:tr w:rsidR="0036126B" w:rsidRPr="00E54621" w:rsidTr="0036126B">
        <w:trPr>
          <w:tblCellSpacing w:w="15" w:type="dxa"/>
        </w:trPr>
        <w:tc>
          <w:tcPr>
            <w:tcW w:w="19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tc>
        <w:tc>
          <w:tcPr>
            <w:tcW w:w="3400"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Prints % character</w:t>
            </w:r>
          </w:p>
        </w:tc>
        <w:tc>
          <w:tcPr>
            <w:tcW w:w="2735" w:type="dxa"/>
            <w:vAlign w:val="center"/>
            <w:hideMark/>
          </w:tcPr>
          <w:p w:rsidR="0036126B" w:rsidRPr="00E54621" w:rsidRDefault="0036126B" w:rsidP="002F65CC">
            <w:pPr>
              <w:spacing w:after="0" w:line="240" w:lineRule="auto"/>
              <w:rPr>
                <w:rFonts w:ascii="Times New Roman" w:eastAsia="Times New Roman" w:hAnsi="Times New Roman" w:cs="Times New Roman"/>
                <w:sz w:val="24"/>
                <w:szCs w:val="24"/>
              </w:rPr>
            </w:pPr>
          </w:p>
        </w:tc>
      </w:tr>
    </w:tbl>
    <w:p w:rsidR="0036126B" w:rsidRDefault="0036126B" w:rsidP="00CB69AE">
      <w:pPr>
        <w:spacing w:after="0"/>
        <w:rPr>
          <w:rFonts w:ascii="Times New Roman" w:hAnsi="Times New Roman" w:cs="Times New Roman"/>
          <w:sz w:val="24"/>
          <w:szCs w:val="24"/>
        </w:rPr>
      </w:pPr>
    </w:p>
    <w:p w:rsidR="008A6965" w:rsidRDefault="008A6965" w:rsidP="00CB69AE">
      <w:pPr>
        <w:spacing w:after="0"/>
        <w:rPr>
          <w:rFonts w:ascii="Times New Roman" w:hAnsi="Times New Roman" w:cs="Times New Roman"/>
          <w:sz w:val="24"/>
          <w:szCs w:val="24"/>
        </w:rPr>
      </w:pPr>
    </w:p>
    <w:p w:rsidR="008A6965" w:rsidRDefault="008A6965" w:rsidP="008A696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 minimum field width can be specified by preceding the conversion character by an unsigned </w:t>
      </w:r>
      <w:r w:rsidR="00351F51">
        <w:rPr>
          <w:rFonts w:ascii="Times New Roman" w:hAnsi="Times New Roman" w:cs="Times New Roman"/>
          <w:sz w:val="24"/>
          <w:szCs w:val="24"/>
        </w:rPr>
        <w:t xml:space="preserve">integer. </w:t>
      </w:r>
    </w:p>
    <w:p w:rsidR="00351F51" w:rsidRDefault="00351F51" w:rsidP="00351F5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If the number of characters in the corresponding data item is less than the specified field width, then the data item will be preceded by enough </w:t>
      </w:r>
      <w:r w:rsidRPr="00351F51">
        <w:rPr>
          <w:rFonts w:ascii="Times New Roman" w:hAnsi="Times New Roman" w:cs="Times New Roman"/>
          <w:b/>
          <w:sz w:val="24"/>
          <w:szCs w:val="24"/>
        </w:rPr>
        <w:t>leading blanks</w:t>
      </w:r>
      <w:r>
        <w:rPr>
          <w:rFonts w:ascii="Times New Roman" w:hAnsi="Times New Roman" w:cs="Times New Roman"/>
          <w:sz w:val="24"/>
          <w:szCs w:val="24"/>
        </w:rPr>
        <w:t xml:space="preserve"> to fill the specified filed. </w:t>
      </w:r>
    </w:p>
    <w:p w:rsidR="00351F51" w:rsidRDefault="00351F51" w:rsidP="00351F5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If the number of characters in the corresponding data item exceeds than the specified field width, additional space will be allocated to the data item, so that the entire data item will be displayed.</w:t>
      </w:r>
    </w:p>
    <w:p w:rsidR="00351F51" w:rsidRDefault="00193299" w:rsidP="00351F51">
      <w:pPr>
        <w:spacing w:after="0"/>
        <w:ind w:left="720"/>
        <w:rPr>
          <w:rFonts w:ascii="Times New Roman" w:hAnsi="Times New Roman" w:cs="Times New Roman"/>
          <w:sz w:val="24"/>
          <w:szCs w:val="24"/>
        </w:rPr>
      </w:pPr>
      <w:r>
        <w:rPr>
          <w:rFonts w:ascii="Times New Roman" w:hAnsi="Times New Roman" w:cs="Times New Roman"/>
          <w:sz w:val="24"/>
          <w:szCs w:val="24"/>
        </w:rPr>
        <w:t>E</w:t>
      </w:r>
      <w:r w:rsidR="00351F51">
        <w:rPr>
          <w:rFonts w:ascii="Times New Roman" w:hAnsi="Times New Roman" w:cs="Times New Roman"/>
          <w:sz w:val="24"/>
          <w:szCs w:val="24"/>
        </w:rPr>
        <w:t>xample</w:t>
      </w:r>
      <w:r>
        <w:rPr>
          <w:rFonts w:ascii="Times New Roman" w:hAnsi="Times New Roman" w:cs="Times New Roman"/>
          <w:sz w:val="24"/>
          <w:szCs w:val="24"/>
        </w:rPr>
        <w:t xml:space="preserve"> 1: </w:t>
      </w:r>
    </w:p>
    <w:p w:rsidR="00351F51" w:rsidRPr="00E54621" w:rsidRDefault="00351F51" w:rsidP="00351F51">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351F51" w:rsidRPr="00E54621" w:rsidRDefault="00351F51" w:rsidP="00351F51">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351F51" w:rsidRPr="00E54621" w:rsidRDefault="00351F51" w:rsidP="00351F51">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351F51" w:rsidRDefault="00351F51" w:rsidP="00351F51">
      <w:pPr>
        <w:spacing w:after="0" w:line="240" w:lineRule="auto"/>
        <w:ind w:left="72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proofErr w:type="gramStart"/>
      <w:r w:rsidRPr="00E54621">
        <w:rPr>
          <w:rFonts w:ascii="Times New Roman" w:eastAsia="Times New Roman" w:hAnsi="Times New Roman" w:cs="Times New Roman"/>
          <w:sz w:val="24"/>
          <w:szCs w:val="24"/>
        </w:rPr>
        <w:t>int</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12345</w:t>
      </w:r>
      <w:r w:rsidRPr="00E54621">
        <w:rPr>
          <w:rFonts w:ascii="Times New Roman" w:eastAsia="Times New Roman" w:hAnsi="Times New Roman" w:cs="Times New Roman"/>
          <w:sz w:val="24"/>
          <w:szCs w:val="24"/>
        </w:rPr>
        <w:t xml:space="preserve">; </w:t>
      </w:r>
    </w:p>
    <w:p w:rsidR="00351F51" w:rsidRPr="00E54621" w:rsidRDefault="00351F51" w:rsidP="00351F51">
      <w:pPr>
        <w:spacing w:after="0"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flaot</w:t>
      </w:r>
      <w:proofErr w:type="spellEnd"/>
      <w:proofErr w:type="gramEnd"/>
      <w:r>
        <w:rPr>
          <w:rFonts w:ascii="Times New Roman" w:eastAsia="Times New Roman" w:hAnsi="Times New Roman" w:cs="Times New Roman"/>
          <w:sz w:val="24"/>
          <w:szCs w:val="24"/>
        </w:rPr>
        <w:t xml:space="preserve"> x= 345.678;</w:t>
      </w:r>
    </w:p>
    <w:p w:rsidR="00351F51" w:rsidRDefault="00351F51" w:rsidP="00351F51">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w:t>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E5462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%5d %8d\n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i,i</w:t>
      </w:r>
      <w:proofErr w:type="spellEnd"/>
      <w:r w:rsidRPr="00E54621">
        <w:rPr>
          <w:rFonts w:ascii="Times New Roman" w:eastAsia="Times New Roman" w:hAnsi="Times New Roman" w:cs="Times New Roman"/>
          <w:sz w:val="24"/>
          <w:szCs w:val="24"/>
        </w:rPr>
        <w:t xml:space="preserve">); </w:t>
      </w:r>
    </w:p>
    <w:p w:rsidR="00351F51" w:rsidRDefault="00351F51" w:rsidP="00351F51">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3f  %10f  %13f\n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w:t>
      </w:r>
      <w:proofErr w:type="spellEnd"/>
      <w:r w:rsidRPr="00E54621">
        <w:rPr>
          <w:rFonts w:ascii="Times New Roman" w:eastAsia="Times New Roman" w:hAnsi="Times New Roman" w:cs="Times New Roman"/>
          <w:sz w:val="24"/>
          <w:szCs w:val="24"/>
        </w:rPr>
        <w:t>);</w:t>
      </w:r>
    </w:p>
    <w:p w:rsidR="00351F51" w:rsidRDefault="00351F51" w:rsidP="00351F51">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3e</w:t>
      </w:r>
      <w:r w:rsidR="00F51046">
        <w:rPr>
          <w:rFonts w:ascii="Times New Roman" w:eastAsia="Times New Roman" w:hAnsi="Times New Roman" w:cs="Times New Roman"/>
          <w:sz w:val="24"/>
          <w:szCs w:val="24"/>
        </w:rPr>
        <w:t xml:space="preserve">  %13e</w:t>
      </w:r>
      <w:r>
        <w:rPr>
          <w:rFonts w:ascii="Times New Roman" w:eastAsia="Times New Roman" w:hAnsi="Times New Roman" w:cs="Times New Roman"/>
          <w:sz w:val="24"/>
          <w:szCs w:val="24"/>
        </w:rPr>
        <w:t xml:space="preserve">  %1</w:t>
      </w:r>
      <w:r w:rsidR="00F51046">
        <w:rPr>
          <w:rFonts w:ascii="Times New Roman" w:eastAsia="Times New Roman" w:hAnsi="Times New Roman" w:cs="Times New Roman"/>
          <w:sz w:val="24"/>
          <w:szCs w:val="24"/>
        </w:rPr>
        <w:t>6e</w:t>
      </w:r>
      <w:r>
        <w:rPr>
          <w:rFonts w:ascii="Times New Roman" w:eastAsia="Times New Roman" w:hAnsi="Times New Roman" w:cs="Times New Roman"/>
          <w:sz w:val="24"/>
          <w:szCs w:val="24"/>
        </w:rPr>
        <w:t>\n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w:t>
      </w:r>
      <w:proofErr w:type="spellEnd"/>
      <w:r w:rsidRPr="00E54621">
        <w:rPr>
          <w:rFonts w:ascii="Times New Roman" w:eastAsia="Times New Roman" w:hAnsi="Times New Roman" w:cs="Times New Roman"/>
          <w:sz w:val="24"/>
          <w:szCs w:val="24"/>
        </w:rPr>
        <w:t>);</w:t>
      </w:r>
    </w:p>
    <w:p w:rsidR="00351F51" w:rsidRPr="00E54621" w:rsidRDefault="00351F51" w:rsidP="00351F51">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xml:space="preserve">return0; </w:t>
      </w:r>
    </w:p>
    <w:p w:rsidR="00351F51" w:rsidRDefault="00351F51" w:rsidP="00351F51">
      <w:pPr>
        <w:spacing w:after="0"/>
        <w:ind w:left="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F51046" w:rsidRDefault="00F51046" w:rsidP="00351F51">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1046" w:rsidRDefault="00F51046" w:rsidP="00351F51">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12345</w:t>
      </w:r>
      <w:r>
        <w:rPr>
          <w:rFonts w:ascii="Times New Roman" w:eastAsia="Times New Roman" w:hAnsi="Times New Roman" w:cs="Times New Roman"/>
          <w:sz w:val="24"/>
          <w:szCs w:val="24"/>
        </w:rPr>
        <w:tab/>
        <w:t>12345</w:t>
      </w:r>
      <w:r>
        <w:rPr>
          <w:rFonts w:ascii="Times New Roman" w:eastAsia="Times New Roman" w:hAnsi="Times New Roman" w:cs="Times New Roman"/>
          <w:sz w:val="24"/>
          <w:szCs w:val="24"/>
        </w:rPr>
        <w:tab/>
        <w:t xml:space="preserve">        12345</w:t>
      </w:r>
    </w:p>
    <w:p w:rsidR="00F51046" w:rsidRDefault="00F51046" w:rsidP="00351F51">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345.678000    345.678000</w:t>
      </w:r>
      <w:r>
        <w:rPr>
          <w:rFonts w:ascii="Times New Roman" w:eastAsia="Times New Roman" w:hAnsi="Times New Roman" w:cs="Times New Roman"/>
          <w:sz w:val="24"/>
          <w:szCs w:val="24"/>
        </w:rPr>
        <w:tab/>
        <w:t>345.678000</w:t>
      </w:r>
    </w:p>
    <w:p w:rsidR="00F51046" w:rsidRPr="00351F51" w:rsidRDefault="00F51046" w:rsidP="00F51046">
      <w:pPr>
        <w:spacing w:after="0"/>
        <w:ind w:left="720"/>
        <w:rPr>
          <w:rFonts w:ascii="Times New Roman" w:hAnsi="Times New Roman" w:cs="Times New Roman"/>
          <w:sz w:val="24"/>
          <w:szCs w:val="24"/>
        </w:rPr>
      </w:pPr>
      <w:r>
        <w:rPr>
          <w:rFonts w:ascii="Times New Roman" w:eastAsia="Times New Roman" w:hAnsi="Times New Roman" w:cs="Times New Roman"/>
          <w:sz w:val="24"/>
          <w:szCs w:val="24"/>
        </w:rPr>
        <w:t xml:space="preserve">            3. 456780e+02   3. 456780e+02    3. 456780e+02</w:t>
      </w:r>
    </w:p>
    <w:p w:rsidR="00193299" w:rsidRDefault="00193299" w:rsidP="00193299">
      <w:pPr>
        <w:spacing w:after="0"/>
        <w:ind w:left="720"/>
        <w:rPr>
          <w:rFonts w:ascii="Times New Roman" w:hAnsi="Times New Roman" w:cs="Times New Roman"/>
          <w:sz w:val="24"/>
          <w:szCs w:val="24"/>
        </w:rPr>
      </w:pPr>
      <w:r>
        <w:rPr>
          <w:rFonts w:ascii="Times New Roman" w:hAnsi="Times New Roman" w:cs="Times New Roman"/>
          <w:sz w:val="24"/>
          <w:szCs w:val="24"/>
        </w:rPr>
        <w:t xml:space="preserve">Example 2: </w:t>
      </w:r>
    </w:p>
    <w:p w:rsidR="00193299" w:rsidRPr="00E54621" w:rsidRDefault="00193299" w:rsidP="00193299">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193299" w:rsidRPr="00E54621" w:rsidRDefault="00193299" w:rsidP="00193299">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193299" w:rsidRPr="00E54621" w:rsidRDefault="00193299" w:rsidP="00193299">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193299" w:rsidRDefault="00193299" w:rsidP="00193299">
      <w:pPr>
        <w:spacing w:after="0" w:line="240" w:lineRule="auto"/>
        <w:ind w:left="72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proofErr w:type="gramStart"/>
      <w:r w:rsidRPr="00E54621">
        <w:rPr>
          <w:rFonts w:ascii="Times New Roman" w:eastAsia="Times New Roman" w:hAnsi="Times New Roman" w:cs="Times New Roman"/>
          <w:sz w:val="24"/>
          <w:szCs w:val="24"/>
        </w:rPr>
        <w:t>int</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12345</w:t>
      </w:r>
      <w:r w:rsidRPr="00E54621">
        <w:rPr>
          <w:rFonts w:ascii="Times New Roman" w:eastAsia="Times New Roman" w:hAnsi="Times New Roman" w:cs="Times New Roman"/>
          <w:sz w:val="24"/>
          <w:szCs w:val="24"/>
        </w:rPr>
        <w:t xml:space="preserve">; </w:t>
      </w:r>
    </w:p>
    <w:p w:rsidR="00193299" w:rsidRPr="00E54621" w:rsidRDefault="00193299" w:rsidP="00193299">
      <w:pPr>
        <w:spacing w:after="0"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flaot</w:t>
      </w:r>
      <w:proofErr w:type="spellEnd"/>
      <w:proofErr w:type="gramEnd"/>
      <w:r>
        <w:rPr>
          <w:rFonts w:ascii="Times New Roman" w:eastAsia="Times New Roman" w:hAnsi="Times New Roman" w:cs="Times New Roman"/>
          <w:sz w:val="24"/>
          <w:szCs w:val="24"/>
        </w:rPr>
        <w:t xml:space="preserve"> x= 345.678;</w:t>
      </w:r>
    </w:p>
    <w:p w:rsidR="00193299" w:rsidRDefault="00193299" w:rsidP="00193299">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w:t>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E5462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%5d %8d\n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i,i</w:t>
      </w:r>
      <w:proofErr w:type="spellEnd"/>
      <w:r w:rsidRPr="00E54621">
        <w:rPr>
          <w:rFonts w:ascii="Times New Roman" w:eastAsia="Times New Roman" w:hAnsi="Times New Roman" w:cs="Times New Roman"/>
          <w:sz w:val="24"/>
          <w:szCs w:val="24"/>
        </w:rPr>
        <w:t xml:space="preserve">); </w:t>
      </w:r>
    </w:p>
    <w:p w:rsidR="00193299" w:rsidRDefault="00193299" w:rsidP="00193299">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%10</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%13</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w:t>
      </w:r>
      <w:proofErr w:type="spellEnd"/>
      <w:r w:rsidRPr="00E54621">
        <w:rPr>
          <w:rFonts w:ascii="Times New Roman" w:eastAsia="Times New Roman" w:hAnsi="Times New Roman" w:cs="Times New Roman"/>
          <w:sz w:val="24"/>
          <w:szCs w:val="24"/>
        </w:rPr>
        <w:t>);</w:t>
      </w:r>
    </w:p>
    <w:p w:rsidR="00193299" w:rsidRDefault="00193299" w:rsidP="00193299">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%13</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%16</w:t>
      </w:r>
      <w:r w:rsidR="00B31DDA">
        <w:rPr>
          <w:rFonts w:ascii="Times New Roman" w:eastAsia="Times New Roman" w:hAnsi="Times New Roman" w:cs="Times New Roman"/>
          <w:sz w:val="24"/>
          <w:szCs w:val="24"/>
        </w:rPr>
        <w:t>g</w:t>
      </w:r>
      <w:r>
        <w:rPr>
          <w:rFonts w:ascii="Times New Roman" w:eastAsia="Times New Roman" w:hAnsi="Times New Roman" w:cs="Times New Roman"/>
          <w:sz w:val="24"/>
          <w:szCs w:val="24"/>
        </w:rPr>
        <w:t>\n</w:t>
      </w:r>
      <w:r w:rsidRPr="00E546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w:t>
      </w:r>
      <w:proofErr w:type="spellEnd"/>
      <w:r w:rsidRPr="00E54621">
        <w:rPr>
          <w:rFonts w:ascii="Times New Roman" w:eastAsia="Times New Roman" w:hAnsi="Times New Roman" w:cs="Times New Roman"/>
          <w:sz w:val="24"/>
          <w:szCs w:val="24"/>
        </w:rPr>
        <w:t>);</w:t>
      </w:r>
    </w:p>
    <w:p w:rsidR="00193299" w:rsidRPr="00E54621" w:rsidRDefault="00193299" w:rsidP="00193299">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xml:space="preserve">return0; </w:t>
      </w:r>
    </w:p>
    <w:p w:rsidR="00193299" w:rsidRDefault="00193299" w:rsidP="00193299">
      <w:pPr>
        <w:spacing w:after="0"/>
        <w:ind w:left="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B31DDA" w:rsidRDefault="00B31DDA" w:rsidP="00B31DDA">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B31DDA" w:rsidRDefault="00B31DDA" w:rsidP="00B31DDA">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12345</w:t>
      </w:r>
      <w:r>
        <w:rPr>
          <w:rFonts w:ascii="Times New Roman" w:eastAsia="Times New Roman" w:hAnsi="Times New Roman" w:cs="Times New Roman"/>
          <w:sz w:val="24"/>
          <w:szCs w:val="24"/>
        </w:rPr>
        <w:tab/>
        <w:t>12345</w:t>
      </w:r>
      <w:r>
        <w:rPr>
          <w:rFonts w:ascii="Times New Roman" w:eastAsia="Times New Roman" w:hAnsi="Times New Roman" w:cs="Times New Roman"/>
          <w:sz w:val="24"/>
          <w:szCs w:val="24"/>
        </w:rPr>
        <w:tab/>
        <w:t xml:space="preserve">        12345</w:t>
      </w:r>
    </w:p>
    <w:p w:rsidR="00B31DDA" w:rsidRDefault="00B31DDA" w:rsidP="00B31DDA">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345.678       345.678           345.678</w:t>
      </w:r>
    </w:p>
    <w:p w:rsidR="00B31DDA" w:rsidRDefault="00B31DDA" w:rsidP="00B31DDA">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345.678           345.678                   345.678</w:t>
      </w:r>
    </w:p>
    <w:p w:rsidR="00B31DDA" w:rsidRPr="00351F51" w:rsidRDefault="00B31DDA" w:rsidP="00B31DDA">
      <w:pPr>
        <w:spacing w:after="0"/>
        <w:rPr>
          <w:rFonts w:ascii="Times New Roman" w:hAnsi="Times New Roman" w:cs="Times New Roman"/>
          <w:sz w:val="24"/>
          <w:szCs w:val="24"/>
        </w:rPr>
      </w:pPr>
      <w:r>
        <w:rPr>
          <w:rFonts w:ascii="Times New Roman" w:hAnsi="Times New Roman" w:cs="Times New Roman"/>
          <w:sz w:val="24"/>
          <w:szCs w:val="24"/>
        </w:rPr>
        <w:tab/>
        <w:t>Note:  The minimum field width conform to the specifications within control string</w:t>
      </w:r>
    </w:p>
    <w:p w:rsidR="00B31DDA" w:rsidRDefault="00B31DDA" w:rsidP="00351F51">
      <w:pPr>
        <w:spacing w:after="0"/>
        <w:ind w:left="720"/>
        <w:rPr>
          <w:rFonts w:ascii="Times New Roman" w:hAnsi="Times New Roman" w:cs="Times New Roman"/>
          <w:sz w:val="24"/>
          <w:szCs w:val="24"/>
        </w:rPr>
      </w:pPr>
    </w:p>
    <w:p w:rsidR="00F51046" w:rsidRDefault="00B31DDA" w:rsidP="00351F51">
      <w:pPr>
        <w:spacing w:after="0"/>
        <w:ind w:left="720"/>
        <w:rPr>
          <w:rFonts w:ascii="Times New Roman" w:hAnsi="Times New Roman" w:cs="Times New Roman"/>
          <w:sz w:val="24"/>
          <w:szCs w:val="24"/>
        </w:rPr>
      </w:pPr>
      <w:r>
        <w:rPr>
          <w:rFonts w:ascii="Times New Roman" w:hAnsi="Times New Roman" w:cs="Times New Roman"/>
          <w:sz w:val="24"/>
          <w:szCs w:val="24"/>
        </w:rPr>
        <w:t>Example 3:</w:t>
      </w:r>
    </w:p>
    <w:p w:rsidR="00B31DDA" w:rsidRPr="00E54621" w:rsidRDefault="00B31DDA" w:rsidP="00B31DDA">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B31DDA" w:rsidRPr="00E54621" w:rsidRDefault="00B31DDA" w:rsidP="00B31DDA">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B31DDA" w:rsidRPr="00E54621" w:rsidRDefault="00B31DDA" w:rsidP="00B31DDA">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B31DDA" w:rsidRPr="00E54621" w:rsidRDefault="00B31DDA" w:rsidP="00B31DDA">
      <w:pPr>
        <w:spacing w:after="0" w:line="240" w:lineRule="auto"/>
        <w:ind w:left="72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flaot</w:t>
      </w:r>
      <w:proofErr w:type="spellEnd"/>
      <w:proofErr w:type="gramEnd"/>
      <w:r>
        <w:rPr>
          <w:rFonts w:ascii="Times New Roman" w:eastAsia="Times New Roman" w:hAnsi="Times New Roman" w:cs="Times New Roman"/>
          <w:sz w:val="24"/>
          <w:szCs w:val="24"/>
        </w:rPr>
        <w:t xml:space="preserve"> x= 123.456;</w:t>
      </w:r>
    </w:p>
    <w:p w:rsidR="00B31DDA" w:rsidRDefault="00B31DDA" w:rsidP="00B31DDA">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7f   %7.3g  %7.1g\n</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x, x</w:t>
      </w:r>
      <w:r w:rsidRPr="00E54621">
        <w:rPr>
          <w:rFonts w:ascii="Times New Roman" w:eastAsia="Times New Roman" w:hAnsi="Times New Roman" w:cs="Times New Roman"/>
          <w:sz w:val="24"/>
          <w:szCs w:val="24"/>
        </w:rPr>
        <w:t>);</w:t>
      </w:r>
    </w:p>
    <w:p w:rsidR="00B31DDA" w:rsidRDefault="00B31DDA" w:rsidP="00B31DDA">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12e  %12.5e  %12.3e\n</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x, x</w:t>
      </w:r>
      <w:r w:rsidRPr="00E54621">
        <w:rPr>
          <w:rFonts w:ascii="Times New Roman" w:eastAsia="Times New Roman" w:hAnsi="Times New Roman" w:cs="Times New Roman"/>
          <w:sz w:val="24"/>
          <w:szCs w:val="24"/>
        </w:rPr>
        <w:t>);</w:t>
      </w:r>
    </w:p>
    <w:p w:rsidR="00B31DDA" w:rsidRPr="00E54621" w:rsidRDefault="00B31DDA" w:rsidP="00B31DDA">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xml:space="preserve">return0; </w:t>
      </w:r>
    </w:p>
    <w:p w:rsidR="00B31DDA" w:rsidRDefault="00B31DDA" w:rsidP="00B31DDA">
      <w:pPr>
        <w:spacing w:after="0"/>
        <w:ind w:left="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B31DDA" w:rsidRDefault="00B31DDA" w:rsidP="00351F51">
      <w:pPr>
        <w:spacing w:after="0"/>
        <w:ind w:left="720"/>
        <w:rPr>
          <w:rFonts w:ascii="Times New Roman" w:hAnsi="Times New Roman" w:cs="Times New Roman"/>
          <w:sz w:val="24"/>
          <w:szCs w:val="24"/>
        </w:rPr>
      </w:pPr>
      <w:r>
        <w:rPr>
          <w:rFonts w:ascii="Times New Roman" w:hAnsi="Times New Roman" w:cs="Times New Roman"/>
          <w:sz w:val="24"/>
          <w:szCs w:val="24"/>
        </w:rPr>
        <w:t xml:space="preserve">Output: </w:t>
      </w:r>
    </w:p>
    <w:p w:rsidR="00B31DDA" w:rsidRDefault="00B31DDA" w:rsidP="00351F51">
      <w:pPr>
        <w:spacing w:after="0"/>
        <w:ind w:left="720"/>
        <w:rPr>
          <w:rFonts w:ascii="Times New Roman" w:hAnsi="Times New Roman" w:cs="Times New Roman"/>
          <w:sz w:val="24"/>
          <w:szCs w:val="24"/>
        </w:rPr>
      </w:pPr>
      <w:r>
        <w:rPr>
          <w:rFonts w:ascii="Times New Roman" w:hAnsi="Times New Roman" w:cs="Times New Roman"/>
          <w:sz w:val="24"/>
          <w:szCs w:val="24"/>
        </w:rPr>
        <w:t xml:space="preserve">123.456000   123.456 </w:t>
      </w:r>
      <w:r>
        <w:rPr>
          <w:rFonts w:ascii="Times New Roman" w:hAnsi="Times New Roman" w:cs="Times New Roman"/>
          <w:sz w:val="24"/>
          <w:szCs w:val="24"/>
        </w:rPr>
        <w:tab/>
        <w:t>123.5</w:t>
      </w:r>
    </w:p>
    <w:p w:rsidR="008F63E6" w:rsidRDefault="008F63E6" w:rsidP="00351F51">
      <w:pPr>
        <w:spacing w:after="0"/>
        <w:ind w:left="720"/>
        <w:rPr>
          <w:rFonts w:ascii="Times New Roman" w:hAnsi="Times New Roman" w:cs="Times New Roman"/>
          <w:sz w:val="24"/>
          <w:szCs w:val="24"/>
        </w:rPr>
      </w:pPr>
      <w:r>
        <w:rPr>
          <w:rFonts w:ascii="Times New Roman" w:hAnsi="Times New Roman" w:cs="Times New Roman"/>
          <w:sz w:val="24"/>
          <w:szCs w:val="24"/>
        </w:rPr>
        <w:t>1.234560e+02</w:t>
      </w:r>
      <w:r>
        <w:rPr>
          <w:rFonts w:ascii="Times New Roman" w:hAnsi="Times New Roman" w:cs="Times New Roman"/>
          <w:sz w:val="24"/>
          <w:szCs w:val="24"/>
        </w:rPr>
        <w:tab/>
        <w:t xml:space="preserve">    1.23456e+02</w:t>
      </w:r>
      <w:r>
        <w:rPr>
          <w:rFonts w:ascii="Times New Roman" w:hAnsi="Times New Roman" w:cs="Times New Roman"/>
          <w:sz w:val="24"/>
          <w:szCs w:val="24"/>
        </w:rPr>
        <w:tab/>
        <w:t>1.235e+02</w:t>
      </w:r>
    </w:p>
    <w:p w:rsidR="008F63E6" w:rsidRDefault="008F63E6" w:rsidP="00351F51">
      <w:pPr>
        <w:spacing w:after="0"/>
        <w:ind w:left="720"/>
        <w:rPr>
          <w:rFonts w:ascii="Times New Roman" w:hAnsi="Times New Roman" w:cs="Times New Roman"/>
          <w:sz w:val="24"/>
          <w:szCs w:val="24"/>
        </w:rPr>
      </w:pPr>
      <w:r>
        <w:rPr>
          <w:rFonts w:ascii="Times New Roman" w:hAnsi="Times New Roman" w:cs="Times New Roman"/>
          <w:sz w:val="24"/>
          <w:szCs w:val="24"/>
        </w:rPr>
        <w:t xml:space="preserve">Note: </w:t>
      </w:r>
    </w:p>
    <w:p w:rsidR="008F63E6" w:rsidRDefault="008F63E6" w:rsidP="008F63E6">
      <w:pPr>
        <w:pStyle w:val="ListParagraph"/>
        <w:numPr>
          <w:ilvl w:val="0"/>
          <w:numId w:val="3"/>
        </w:numPr>
        <w:spacing w:after="0"/>
        <w:rPr>
          <w:rFonts w:ascii="Times New Roman" w:hAnsi="Times New Roman" w:cs="Times New Roman"/>
          <w:sz w:val="24"/>
          <w:szCs w:val="24"/>
        </w:rPr>
      </w:pPr>
      <w:r w:rsidRPr="008F63E6">
        <w:rPr>
          <w:rFonts w:ascii="Times New Roman" w:hAnsi="Times New Roman" w:cs="Times New Roman"/>
          <w:sz w:val="24"/>
          <w:szCs w:val="24"/>
        </w:rPr>
        <w:t>The first line is produced by f-type conversion. Notice the rounding that occurs in the third number because of the precision specification (one decimal place). Also, notice the leading blank space that are added to fill the specified minimum field width (seven characters)</w:t>
      </w:r>
    </w:p>
    <w:p w:rsidR="008F63E6" w:rsidRDefault="008F63E6" w:rsidP="008F63E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The first line is produced by e-type conversion, has similar characteristics. Again, we see that the third number is rounded to conform to the specified precision (three decimal </w:t>
      </w:r>
      <w:r>
        <w:rPr>
          <w:rFonts w:ascii="Times New Roman" w:hAnsi="Times New Roman" w:cs="Times New Roman"/>
          <w:sz w:val="24"/>
          <w:szCs w:val="24"/>
        </w:rPr>
        <w:lastRenderedPageBreak/>
        <w:t>places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Also, note the leading blanks that are added to fill the specified minimum field width (12 characters).</w:t>
      </w:r>
    </w:p>
    <w:p w:rsidR="008F63E6" w:rsidRDefault="008F63E6" w:rsidP="008F63E6">
      <w:pPr>
        <w:pStyle w:val="ListParagraph"/>
        <w:spacing w:after="0"/>
        <w:rPr>
          <w:rFonts w:ascii="Times New Roman" w:hAnsi="Times New Roman" w:cs="Times New Roman"/>
          <w:sz w:val="24"/>
          <w:szCs w:val="24"/>
        </w:rPr>
      </w:pPr>
    </w:p>
    <w:p w:rsidR="008F63E6" w:rsidRDefault="008F63E6" w:rsidP="008F63E6">
      <w:pPr>
        <w:pStyle w:val="ListParagraph"/>
        <w:spacing w:after="0"/>
        <w:rPr>
          <w:rFonts w:ascii="Times New Roman" w:hAnsi="Times New Roman" w:cs="Times New Roman"/>
          <w:sz w:val="24"/>
          <w:szCs w:val="24"/>
        </w:rPr>
      </w:pPr>
      <w:r>
        <w:rPr>
          <w:rFonts w:ascii="Times New Roman" w:hAnsi="Times New Roman" w:cs="Times New Roman"/>
          <w:sz w:val="24"/>
          <w:szCs w:val="24"/>
        </w:rPr>
        <w:t>It is possible to specify the precision without the minimum field width.</w:t>
      </w:r>
    </w:p>
    <w:p w:rsidR="008F63E6" w:rsidRDefault="008F63E6" w:rsidP="008F63E6">
      <w:pPr>
        <w:pStyle w:val="ListParagraph"/>
        <w:spacing w:after="0"/>
        <w:rPr>
          <w:rFonts w:ascii="Times New Roman" w:hAnsi="Times New Roman" w:cs="Times New Roman"/>
          <w:sz w:val="24"/>
          <w:szCs w:val="24"/>
        </w:rPr>
      </w:pPr>
      <w:r>
        <w:rPr>
          <w:rFonts w:ascii="Times New Roman" w:hAnsi="Times New Roman" w:cs="Times New Roman"/>
          <w:sz w:val="24"/>
          <w:szCs w:val="24"/>
        </w:rPr>
        <w:t>Example:</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8F63E6" w:rsidRPr="00E54621" w:rsidRDefault="008F63E6" w:rsidP="008F63E6">
      <w:pPr>
        <w:spacing w:after="0" w:line="240" w:lineRule="auto"/>
        <w:ind w:left="72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flaot</w:t>
      </w:r>
      <w:proofErr w:type="spellEnd"/>
      <w:proofErr w:type="gramEnd"/>
      <w:r>
        <w:rPr>
          <w:rFonts w:ascii="Times New Roman" w:eastAsia="Times New Roman" w:hAnsi="Times New Roman" w:cs="Times New Roman"/>
          <w:sz w:val="24"/>
          <w:szCs w:val="24"/>
        </w:rPr>
        <w:t xml:space="preserve"> x= 123.456;</w:t>
      </w:r>
    </w:p>
    <w:p w:rsidR="008F63E6" w:rsidRDefault="008F63E6" w:rsidP="008F63E6">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f   %.3g  %.1g\n</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x, x</w:t>
      </w:r>
      <w:r w:rsidRPr="00E54621">
        <w:rPr>
          <w:rFonts w:ascii="Times New Roman" w:eastAsia="Times New Roman" w:hAnsi="Times New Roman" w:cs="Times New Roman"/>
          <w:sz w:val="24"/>
          <w:szCs w:val="24"/>
        </w:rPr>
        <w:t>);</w:t>
      </w:r>
    </w:p>
    <w:p w:rsidR="008F63E6" w:rsidRDefault="008F63E6" w:rsidP="008F63E6">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e  %.5e  %.3e\n</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x, x</w:t>
      </w:r>
      <w:r w:rsidRPr="00E54621">
        <w:rPr>
          <w:rFonts w:ascii="Times New Roman" w:eastAsia="Times New Roman" w:hAnsi="Times New Roman" w:cs="Times New Roman"/>
          <w:sz w:val="24"/>
          <w:szCs w:val="24"/>
        </w:rPr>
        <w:t>);</w:t>
      </w:r>
    </w:p>
    <w:p w:rsidR="008F63E6" w:rsidRPr="00E54621" w:rsidRDefault="008F63E6" w:rsidP="008F63E6">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54621">
        <w:rPr>
          <w:rFonts w:ascii="Times New Roman" w:eastAsia="Times New Roman" w:hAnsi="Times New Roman" w:cs="Times New Roman"/>
          <w:sz w:val="24"/>
          <w:szCs w:val="24"/>
        </w:rPr>
        <w:t xml:space="preserve">return0; </w:t>
      </w:r>
    </w:p>
    <w:p w:rsidR="008F63E6" w:rsidRDefault="008F63E6" w:rsidP="008F63E6">
      <w:pPr>
        <w:spacing w:after="0"/>
        <w:ind w:left="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8F63E6" w:rsidRDefault="008F63E6" w:rsidP="008F63E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Output: </w:t>
      </w:r>
    </w:p>
    <w:p w:rsidR="008F63E6" w:rsidRDefault="008F63E6" w:rsidP="008F63E6">
      <w:pPr>
        <w:pStyle w:val="ListParagraph"/>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134.456000  123.346</w:t>
      </w:r>
      <w:proofErr w:type="gramEnd"/>
      <w:r>
        <w:rPr>
          <w:rFonts w:ascii="Times New Roman" w:hAnsi="Times New Roman" w:cs="Times New Roman"/>
          <w:sz w:val="24"/>
          <w:szCs w:val="24"/>
        </w:rPr>
        <w:t xml:space="preserve">   123.5</w:t>
      </w:r>
    </w:p>
    <w:p w:rsidR="008F63E6" w:rsidRDefault="008F63E6" w:rsidP="008F63E6">
      <w:pPr>
        <w:pStyle w:val="ListParagraph"/>
        <w:spacing w:after="0"/>
        <w:rPr>
          <w:rFonts w:ascii="Times New Roman" w:hAnsi="Times New Roman" w:cs="Times New Roman"/>
          <w:sz w:val="24"/>
          <w:szCs w:val="24"/>
        </w:rPr>
      </w:pPr>
      <w:r>
        <w:rPr>
          <w:rFonts w:ascii="Times New Roman" w:hAnsi="Times New Roman" w:cs="Times New Roman"/>
          <w:sz w:val="24"/>
          <w:szCs w:val="24"/>
        </w:rPr>
        <w:tab/>
        <w:t>1.234560e+02</w:t>
      </w:r>
      <w:r>
        <w:rPr>
          <w:rFonts w:ascii="Times New Roman" w:hAnsi="Times New Roman" w:cs="Times New Roman"/>
          <w:sz w:val="24"/>
          <w:szCs w:val="24"/>
        </w:rPr>
        <w:tab/>
        <w:t xml:space="preserve">   1.234560e+</w:t>
      </w:r>
      <w:proofErr w:type="gramStart"/>
      <w:r>
        <w:rPr>
          <w:rFonts w:ascii="Times New Roman" w:hAnsi="Times New Roman" w:cs="Times New Roman"/>
          <w:sz w:val="24"/>
          <w:szCs w:val="24"/>
        </w:rPr>
        <w:t>02  1.235e</w:t>
      </w:r>
      <w:proofErr w:type="gramEnd"/>
      <w:r>
        <w:rPr>
          <w:rFonts w:ascii="Times New Roman" w:hAnsi="Times New Roman" w:cs="Times New Roman"/>
          <w:sz w:val="24"/>
          <w:szCs w:val="24"/>
        </w:rPr>
        <w:t>+02</w:t>
      </w:r>
    </w:p>
    <w:p w:rsidR="008F63E6" w:rsidRDefault="008F63E6" w:rsidP="008F63E6">
      <w:pPr>
        <w:spacing w:after="0"/>
        <w:rPr>
          <w:rFonts w:ascii="Times New Roman" w:hAnsi="Times New Roman" w:cs="Times New Roman"/>
          <w:sz w:val="24"/>
          <w:szCs w:val="24"/>
        </w:rPr>
      </w:pPr>
      <w:r>
        <w:rPr>
          <w:rFonts w:ascii="Times New Roman" w:hAnsi="Times New Roman" w:cs="Times New Roman"/>
          <w:sz w:val="24"/>
          <w:szCs w:val="24"/>
        </w:rPr>
        <w:t>The following program outlines the use of minimum field width and precision specifications in computation with strings.</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8F63E6" w:rsidRPr="00E54621" w:rsidRDefault="008F63E6" w:rsidP="008F63E6">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8F63E6" w:rsidRDefault="008F63E6" w:rsidP="008F6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char  line</w:t>
      </w:r>
      <w:proofErr w:type="gramEnd"/>
      <w:r>
        <w:rPr>
          <w:rFonts w:ascii="Times New Roman" w:hAnsi="Times New Roman" w:cs="Times New Roman"/>
          <w:sz w:val="24"/>
          <w:szCs w:val="24"/>
        </w:rPr>
        <w:t>[12]</w:t>
      </w:r>
      <w:r w:rsidR="003B023B">
        <w:rPr>
          <w:rFonts w:ascii="Times New Roman" w:hAnsi="Times New Roman" w:cs="Times New Roman"/>
          <w:sz w:val="24"/>
          <w:szCs w:val="24"/>
        </w:rPr>
        <w:t xml:space="preserve"> = “hexadecimal”</w:t>
      </w:r>
      <w:r>
        <w:rPr>
          <w:rFonts w:ascii="Times New Roman" w:hAnsi="Times New Roman" w:cs="Times New Roman"/>
          <w:sz w:val="24"/>
          <w:szCs w:val="24"/>
        </w:rPr>
        <w:t>;</w:t>
      </w:r>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%10s  %15s  %15.5s   %.5s”, line, line, line, line);</w:t>
      </w:r>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ab/>
        <w:t>}</w:t>
      </w:r>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 xml:space="preserve">Output: </w:t>
      </w:r>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hexadecimal</w:t>
      </w:r>
      <w:proofErr w:type="gramEnd"/>
      <w:r>
        <w:rPr>
          <w:rFonts w:ascii="Times New Roman" w:hAnsi="Times New Roman" w:cs="Times New Roman"/>
          <w:sz w:val="24"/>
          <w:szCs w:val="24"/>
        </w:rPr>
        <w:tab/>
      </w:r>
      <w:proofErr w:type="spellStart"/>
      <w:r>
        <w:rPr>
          <w:rFonts w:ascii="Times New Roman" w:hAnsi="Times New Roman" w:cs="Times New Roman"/>
          <w:sz w:val="24"/>
          <w:szCs w:val="24"/>
        </w:rPr>
        <w:t>hexadecimal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hexadhexad</w:t>
      </w:r>
      <w:proofErr w:type="spellEnd"/>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ab/>
      </w:r>
    </w:p>
    <w:p w:rsidR="003B023B" w:rsidRDefault="003B023B" w:rsidP="008F63E6">
      <w:pPr>
        <w:spacing w:after="0"/>
        <w:rPr>
          <w:rFonts w:ascii="Times New Roman" w:hAnsi="Times New Roman" w:cs="Times New Roman"/>
          <w:sz w:val="24"/>
          <w:szCs w:val="24"/>
        </w:rPr>
      </w:pPr>
      <w:r>
        <w:rPr>
          <w:rFonts w:ascii="Times New Roman" w:hAnsi="Times New Roman" w:cs="Times New Roman"/>
          <w:sz w:val="24"/>
          <w:szCs w:val="24"/>
        </w:rPr>
        <w:t xml:space="preserve">Note: </w:t>
      </w:r>
    </w:p>
    <w:p w:rsidR="003B023B" w:rsidRDefault="003B023B" w:rsidP="003B023B">
      <w:pPr>
        <w:pStyle w:val="ListParagraph"/>
        <w:numPr>
          <w:ilvl w:val="0"/>
          <w:numId w:val="4"/>
        </w:numPr>
        <w:spacing w:after="0"/>
        <w:rPr>
          <w:rFonts w:ascii="Times New Roman" w:hAnsi="Times New Roman" w:cs="Times New Roman"/>
          <w:sz w:val="24"/>
          <w:szCs w:val="24"/>
        </w:rPr>
      </w:pPr>
      <w:r w:rsidRPr="003B023B">
        <w:rPr>
          <w:rFonts w:ascii="Times New Roman" w:hAnsi="Times New Roman" w:cs="Times New Roman"/>
          <w:sz w:val="24"/>
          <w:szCs w:val="24"/>
        </w:rPr>
        <w:t xml:space="preserve">The first string is shown entirely even though this string consists of 11 characters but the field width specification is only 10 characters. </w:t>
      </w:r>
    </w:p>
    <w:p w:rsidR="003B023B" w:rsidRDefault="003B023B" w:rsidP="003B023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second string padded with four leading blank spaces to fill out the 15- character minimum. Hence the second string is right justified within its field. </w:t>
      </w:r>
    </w:p>
    <w:p w:rsidR="003B023B" w:rsidRDefault="003B023B" w:rsidP="003B023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third string consists of only five nonblank characters because of 5 characters precision specification. However, 10 leading blanks are added to fill out the minimum field with specification, which are 15 characters. </w:t>
      </w:r>
    </w:p>
    <w:p w:rsidR="003B023B" w:rsidRPr="003B023B" w:rsidRDefault="005C380E" w:rsidP="003B023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last string also consists of 5 </w:t>
      </w:r>
      <w:proofErr w:type="spellStart"/>
      <w:r>
        <w:rPr>
          <w:rFonts w:ascii="Times New Roman" w:hAnsi="Times New Roman" w:cs="Times New Roman"/>
          <w:sz w:val="24"/>
          <w:szCs w:val="24"/>
        </w:rPr>
        <w:t>nonbalnk</w:t>
      </w:r>
      <w:proofErr w:type="spellEnd"/>
      <w:r>
        <w:rPr>
          <w:rFonts w:ascii="Times New Roman" w:hAnsi="Times New Roman" w:cs="Times New Roman"/>
          <w:sz w:val="24"/>
          <w:szCs w:val="24"/>
        </w:rPr>
        <w:t xml:space="preserve"> characters. Leading blanks are not added because there is no minimum field with specification. </w:t>
      </w:r>
    </w:p>
    <w:p w:rsidR="003B023B" w:rsidRDefault="003B023B" w:rsidP="008F63E6">
      <w:pPr>
        <w:spacing w:after="0"/>
        <w:rPr>
          <w:rFonts w:ascii="Times New Roman" w:hAnsi="Times New Roman" w:cs="Times New Roman"/>
          <w:sz w:val="24"/>
          <w:szCs w:val="24"/>
        </w:rPr>
      </w:pPr>
    </w:p>
    <w:p w:rsidR="003B023B" w:rsidRDefault="00C3262B" w:rsidP="008F63E6">
      <w:pPr>
        <w:spacing w:after="0"/>
        <w:rPr>
          <w:rFonts w:ascii="Times New Roman" w:hAnsi="Times New Roman" w:cs="Times New Roman"/>
          <w:sz w:val="24"/>
          <w:szCs w:val="24"/>
        </w:rPr>
      </w:pPr>
      <w:r>
        <w:rPr>
          <w:rFonts w:ascii="Times New Roman" w:hAnsi="Times New Roman" w:cs="Times New Roman"/>
          <w:sz w:val="24"/>
          <w:szCs w:val="24"/>
        </w:rPr>
        <w:t xml:space="preserve">The following program illustrates the use of uppercase conversion </w:t>
      </w:r>
      <w:r w:rsidR="002E2044">
        <w:rPr>
          <w:rFonts w:ascii="Times New Roman" w:hAnsi="Times New Roman" w:cs="Times New Roman"/>
          <w:sz w:val="24"/>
          <w:szCs w:val="24"/>
        </w:rPr>
        <w:t>characters in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function.</w:t>
      </w:r>
    </w:p>
    <w:p w:rsidR="00C3262B" w:rsidRPr="00E54621" w:rsidRDefault="00C3262B" w:rsidP="00C3262B">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C3262B" w:rsidRPr="00E54621" w:rsidRDefault="00C3262B" w:rsidP="00C3262B">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C3262B" w:rsidRDefault="00C3262B" w:rsidP="00C3262B">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lastRenderedPageBreak/>
        <w:t xml:space="preserve">{ </w:t>
      </w:r>
    </w:p>
    <w:p w:rsidR="00C3262B" w:rsidRDefault="00C3262B" w:rsidP="00C3262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roofErr w:type="gramEnd"/>
      <w:r>
        <w:rPr>
          <w:rFonts w:ascii="Times New Roman" w:eastAsia="Times New Roman" w:hAnsi="Times New Roman" w:cs="Times New Roman"/>
          <w:sz w:val="24"/>
          <w:szCs w:val="24"/>
        </w:rPr>
        <w:t>=0x80ec;</w:t>
      </w:r>
    </w:p>
    <w:p w:rsidR="00C3262B" w:rsidRDefault="00C3262B" w:rsidP="00C3262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b= 0.3e-12;</w:t>
      </w:r>
    </w:p>
    <w:p w:rsidR="00C3262B" w:rsidRDefault="00C3262B" w:rsidP="00C3262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4x   %10.2e \n</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b</w:t>
      </w:r>
      <w:r w:rsidRPr="00E54621">
        <w:rPr>
          <w:rFonts w:ascii="Times New Roman" w:eastAsia="Times New Roman" w:hAnsi="Times New Roman" w:cs="Times New Roman"/>
          <w:sz w:val="24"/>
          <w:szCs w:val="24"/>
        </w:rPr>
        <w:t>);</w:t>
      </w:r>
    </w:p>
    <w:p w:rsidR="00C3262B" w:rsidRDefault="00C3262B" w:rsidP="00C3262B">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4x   %10.2E</w:t>
      </w:r>
      <w:r w:rsidRPr="00E546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b</w:t>
      </w:r>
      <w:r w:rsidRPr="00E54621">
        <w:rPr>
          <w:rFonts w:ascii="Times New Roman" w:eastAsia="Times New Roman" w:hAnsi="Times New Roman" w:cs="Times New Roman"/>
          <w:sz w:val="24"/>
          <w:szCs w:val="24"/>
        </w:rPr>
        <w:t>);</w:t>
      </w:r>
    </w:p>
    <w:p w:rsidR="00C3262B" w:rsidRDefault="00C3262B" w:rsidP="00C3262B">
      <w:pPr>
        <w:spacing w:after="0" w:line="240" w:lineRule="auto"/>
        <w:ind w:firstLine="720"/>
        <w:rPr>
          <w:rFonts w:ascii="Times New Roman" w:eastAsia="Times New Roman" w:hAnsi="Times New Roman" w:cs="Times New Roman"/>
          <w:sz w:val="24"/>
          <w:szCs w:val="24"/>
        </w:rPr>
      </w:pPr>
    </w:p>
    <w:p w:rsidR="008F63E6" w:rsidRDefault="00C3262B" w:rsidP="008F63E6">
      <w:pPr>
        <w:spacing w:after="0"/>
        <w:rPr>
          <w:rFonts w:ascii="Times New Roman" w:hAnsi="Times New Roman" w:cs="Times New Roman"/>
          <w:sz w:val="24"/>
          <w:szCs w:val="24"/>
        </w:rPr>
      </w:pPr>
      <w:r>
        <w:rPr>
          <w:rFonts w:ascii="Times New Roman" w:hAnsi="Times New Roman" w:cs="Times New Roman"/>
          <w:sz w:val="24"/>
          <w:szCs w:val="24"/>
        </w:rPr>
        <w:tab/>
        <w:t>}</w:t>
      </w:r>
    </w:p>
    <w:p w:rsidR="00563BC4" w:rsidRDefault="00563BC4" w:rsidP="00563BC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Output: </w:t>
      </w:r>
    </w:p>
    <w:p w:rsidR="00563BC4" w:rsidRDefault="00563BC4" w:rsidP="00563BC4">
      <w:pPr>
        <w:spacing w:after="0"/>
        <w:ind w:firstLine="720"/>
        <w:rPr>
          <w:rFonts w:ascii="Times New Roman" w:hAnsi="Times New Roman" w:cs="Times New Roman"/>
          <w:sz w:val="24"/>
          <w:szCs w:val="24"/>
        </w:rPr>
      </w:pPr>
      <w:r>
        <w:rPr>
          <w:rFonts w:ascii="Times New Roman" w:hAnsi="Times New Roman" w:cs="Times New Roman"/>
          <w:sz w:val="24"/>
          <w:szCs w:val="24"/>
        </w:rPr>
        <w:tab/>
        <w:t>80ec</w:t>
      </w:r>
      <w:r>
        <w:rPr>
          <w:rFonts w:ascii="Times New Roman" w:hAnsi="Times New Roman" w:cs="Times New Roman"/>
          <w:sz w:val="24"/>
          <w:szCs w:val="24"/>
        </w:rPr>
        <w:tab/>
        <w:t>3.00e -13</w:t>
      </w:r>
    </w:p>
    <w:p w:rsidR="00563BC4" w:rsidRDefault="00563BC4" w:rsidP="00563BC4">
      <w:pPr>
        <w:spacing w:after="0"/>
        <w:ind w:firstLine="720"/>
        <w:rPr>
          <w:rFonts w:ascii="Times New Roman" w:hAnsi="Times New Roman" w:cs="Times New Roman"/>
          <w:sz w:val="24"/>
          <w:szCs w:val="24"/>
        </w:rPr>
      </w:pPr>
      <w:r>
        <w:rPr>
          <w:rFonts w:ascii="Times New Roman" w:hAnsi="Times New Roman" w:cs="Times New Roman"/>
          <w:sz w:val="24"/>
          <w:szCs w:val="24"/>
        </w:rPr>
        <w:tab/>
        <w:t>80ec</w:t>
      </w:r>
      <w:r>
        <w:rPr>
          <w:rFonts w:ascii="Times New Roman" w:hAnsi="Times New Roman" w:cs="Times New Roman"/>
          <w:sz w:val="24"/>
          <w:szCs w:val="24"/>
        </w:rPr>
        <w:tab/>
        <w:t>3.00E-13</w:t>
      </w:r>
    </w:p>
    <w:p w:rsidR="008F63E6" w:rsidRDefault="008F63E6" w:rsidP="008F63E6">
      <w:pPr>
        <w:spacing w:after="0"/>
        <w:rPr>
          <w:rFonts w:ascii="Times New Roman" w:hAnsi="Times New Roman" w:cs="Times New Roman"/>
          <w:sz w:val="24"/>
          <w:szCs w:val="24"/>
        </w:rPr>
      </w:pPr>
    </w:p>
    <w:p w:rsidR="00054FD3" w:rsidRDefault="00054FD3" w:rsidP="001B1C13">
      <w:pPr>
        <w:spacing w:after="0"/>
        <w:jc w:val="both"/>
        <w:rPr>
          <w:rFonts w:ascii="Times New Roman" w:hAnsi="Times New Roman" w:cs="Times New Roman"/>
          <w:sz w:val="24"/>
          <w:szCs w:val="24"/>
        </w:rPr>
      </w:pPr>
      <w:r>
        <w:rPr>
          <w:rFonts w:ascii="Times New Roman" w:hAnsi="Times New Roman" w:cs="Times New Roman"/>
          <w:sz w:val="24"/>
          <w:szCs w:val="24"/>
        </w:rPr>
        <w:t xml:space="preserve">In addition to the field width, the precision and the conversion character, each character group within the control string can include a </w:t>
      </w:r>
      <w:r w:rsidRPr="00054FD3">
        <w:rPr>
          <w:rFonts w:ascii="Times New Roman" w:hAnsi="Times New Roman" w:cs="Times New Roman"/>
          <w:i/>
          <w:sz w:val="24"/>
          <w:szCs w:val="24"/>
        </w:rPr>
        <w:t>flag</w:t>
      </w:r>
      <w:r>
        <w:rPr>
          <w:rFonts w:ascii="Times New Roman" w:hAnsi="Times New Roman" w:cs="Times New Roman"/>
          <w:sz w:val="24"/>
          <w:szCs w:val="24"/>
        </w:rPr>
        <w:t xml:space="preserve">, which affects the appearance of the output. The </w:t>
      </w:r>
      <w:proofErr w:type="spellStart"/>
      <w:r>
        <w:rPr>
          <w:rFonts w:ascii="Times New Roman" w:hAnsi="Times New Roman" w:cs="Times New Roman"/>
          <w:sz w:val="24"/>
          <w:szCs w:val="24"/>
        </w:rPr>
        <w:t>falg</w:t>
      </w:r>
      <w:proofErr w:type="spellEnd"/>
      <w:r>
        <w:rPr>
          <w:rFonts w:ascii="Times New Roman" w:hAnsi="Times New Roman" w:cs="Times New Roman"/>
          <w:sz w:val="24"/>
          <w:szCs w:val="24"/>
        </w:rPr>
        <w:t xml:space="preserve"> must be placed immediately</w:t>
      </w:r>
      <w:r w:rsidR="001B1C13">
        <w:rPr>
          <w:rFonts w:ascii="Times New Roman" w:hAnsi="Times New Roman" w:cs="Times New Roman"/>
          <w:sz w:val="24"/>
          <w:szCs w:val="24"/>
        </w:rPr>
        <w:t xml:space="preserve"> after the percent sign %. </w:t>
      </w:r>
    </w:p>
    <w:p w:rsidR="001B1C13" w:rsidRDefault="001B1C13" w:rsidP="001B1C13">
      <w:pPr>
        <w:spacing w:after="0"/>
        <w:jc w:val="both"/>
        <w:rPr>
          <w:rFonts w:ascii="Times New Roman" w:hAnsi="Times New Roman" w:cs="Times New Roman"/>
          <w:sz w:val="24"/>
          <w:szCs w:val="24"/>
        </w:rPr>
      </w:pPr>
      <w:r>
        <w:rPr>
          <w:rFonts w:ascii="Times New Roman" w:hAnsi="Times New Roman" w:cs="Times New Roman"/>
          <w:sz w:val="24"/>
          <w:szCs w:val="24"/>
        </w:rPr>
        <w:t xml:space="preserve">The more commonly used flags are listed below. </w:t>
      </w:r>
    </w:p>
    <w:tbl>
      <w:tblPr>
        <w:tblStyle w:val="TableGrid"/>
        <w:tblW w:w="0" w:type="auto"/>
        <w:tblLook w:val="04A0" w:firstRow="1" w:lastRow="0" w:firstColumn="1" w:lastColumn="0" w:noHBand="0" w:noVBand="1"/>
      </w:tblPr>
      <w:tblGrid>
        <w:gridCol w:w="738"/>
        <w:gridCol w:w="8838"/>
      </w:tblGrid>
      <w:tr w:rsidR="001B1C13" w:rsidTr="001B1C13">
        <w:tc>
          <w:tcPr>
            <w:tcW w:w="738" w:type="dxa"/>
          </w:tcPr>
          <w:p w:rsidR="001B1C13" w:rsidRPr="001B1C13" w:rsidRDefault="001B1C13" w:rsidP="001B1C13">
            <w:pPr>
              <w:jc w:val="both"/>
              <w:rPr>
                <w:rFonts w:ascii="Times New Roman" w:hAnsi="Times New Roman" w:cs="Times New Roman"/>
                <w:b/>
                <w:sz w:val="24"/>
                <w:szCs w:val="24"/>
              </w:rPr>
            </w:pPr>
            <w:r w:rsidRPr="001B1C13">
              <w:rPr>
                <w:rFonts w:ascii="Times New Roman" w:hAnsi="Times New Roman" w:cs="Times New Roman"/>
                <w:b/>
                <w:sz w:val="24"/>
                <w:szCs w:val="24"/>
              </w:rPr>
              <w:t>Flag</w:t>
            </w:r>
          </w:p>
        </w:tc>
        <w:tc>
          <w:tcPr>
            <w:tcW w:w="8838" w:type="dxa"/>
          </w:tcPr>
          <w:p w:rsidR="001B1C13" w:rsidRPr="001B1C13" w:rsidRDefault="001B1C13" w:rsidP="001B1C13">
            <w:pPr>
              <w:jc w:val="both"/>
              <w:rPr>
                <w:rFonts w:ascii="Times New Roman" w:hAnsi="Times New Roman" w:cs="Times New Roman"/>
                <w:b/>
                <w:sz w:val="24"/>
                <w:szCs w:val="24"/>
              </w:rPr>
            </w:pPr>
            <w:r w:rsidRPr="001B1C13">
              <w:rPr>
                <w:rFonts w:ascii="Times New Roman" w:hAnsi="Times New Roman" w:cs="Times New Roman"/>
                <w:b/>
                <w:sz w:val="24"/>
                <w:szCs w:val="24"/>
              </w:rPr>
              <w:t>Meaning</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 xml:space="preserve">Data item is left justified within the field (blank spaces are required to fill minimum field width will be added </w:t>
            </w:r>
            <w:r w:rsidRPr="001B1C13">
              <w:rPr>
                <w:rFonts w:ascii="Times New Roman" w:hAnsi="Times New Roman" w:cs="Times New Roman"/>
                <w:i/>
                <w:sz w:val="24"/>
                <w:szCs w:val="24"/>
              </w:rPr>
              <w:t>after</w:t>
            </w:r>
            <w:r>
              <w:rPr>
                <w:rFonts w:ascii="Times New Roman" w:hAnsi="Times New Roman" w:cs="Times New Roman"/>
                <w:sz w:val="24"/>
                <w:szCs w:val="24"/>
              </w:rPr>
              <w:t xml:space="preserve"> the data item rather than </w:t>
            </w:r>
            <w:r w:rsidRPr="001B1C13">
              <w:rPr>
                <w:rFonts w:ascii="Times New Roman" w:hAnsi="Times New Roman" w:cs="Times New Roman"/>
                <w:i/>
                <w:sz w:val="24"/>
                <w:szCs w:val="24"/>
              </w:rPr>
              <w:t>before</w:t>
            </w:r>
            <w:r>
              <w:rPr>
                <w:rFonts w:ascii="Times New Roman" w:hAnsi="Times New Roman" w:cs="Times New Roman"/>
                <w:sz w:val="24"/>
                <w:szCs w:val="24"/>
              </w:rPr>
              <w:t xml:space="preserve"> the data item</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 xml:space="preserve">A sign (either + or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will precede each signed numerical data item. Without this flag , only negative data items are preceded by a sign</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0</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Causes leading zeros to appear instead of leading blanks. Applies only to data items that are right justified within a field whose minimum size is larger than the data item</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 xml:space="preserve">(blank space) A blank space will precede each positive signed numerical data item. This flag is overridden by the + flag if both are present.  </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 xml:space="preserve">(with o- and x-type conversion)  Causes octal and hexadecimal data items to be preceded by 0 and 0x, respectively. </w:t>
            </w:r>
          </w:p>
        </w:tc>
      </w:tr>
      <w:tr w:rsidR="001B1C13" w:rsidTr="001B1C13">
        <w:tc>
          <w:tcPr>
            <w:tcW w:w="7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w:t>
            </w:r>
          </w:p>
        </w:tc>
        <w:tc>
          <w:tcPr>
            <w:tcW w:w="8838" w:type="dxa"/>
          </w:tcPr>
          <w:p w:rsidR="001B1C13" w:rsidRDefault="001B1C13" w:rsidP="001B1C13">
            <w:pPr>
              <w:jc w:val="both"/>
              <w:rPr>
                <w:rFonts w:ascii="Times New Roman" w:hAnsi="Times New Roman" w:cs="Times New Roman"/>
                <w:sz w:val="24"/>
                <w:szCs w:val="24"/>
              </w:rPr>
            </w:pPr>
            <w:r>
              <w:rPr>
                <w:rFonts w:ascii="Times New Roman" w:hAnsi="Times New Roman" w:cs="Times New Roman"/>
                <w:sz w:val="24"/>
                <w:szCs w:val="24"/>
              </w:rPr>
              <w:t xml:space="preserve">(with e-, f- and g-type conversion) </w:t>
            </w:r>
            <w:r w:rsidR="004D6F4B">
              <w:rPr>
                <w:rFonts w:ascii="Times New Roman" w:hAnsi="Times New Roman" w:cs="Times New Roman"/>
                <w:sz w:val="24"/>
                <w:szCs w:val="24"/>
              </w:rPr>
              <w:t>Causes decimal point to be present in all floating-point numbers, even if the data item is a whole number. Also, prevents the truncation of trailing zeros in g-type conversion</w:t>
            </w:r>
          </w:p>
        </w:tc>
      </w:tr>
    </w:tbl>
    <w:p w:rsidR="001B1C13" w:rsidRDefault="001B1C13" w:rsidP="001B1C13">
      <w:pPr>
        <w:spacing w:after="0"/>
        <w:jc w:val="both"/>
        <w:rPr>
          <w:rFonts w:ascii="Times New Roman" w:hAnsi="Times New Roman" w:cs="Times New Roman"/>
          <w:sz w:val="24"/>
          <w:szCs w:val="24"/>
        </w:rPr>
      </w:pPr>
    </w:p>
    <w:p w:rsidR="004D6F4B" w:rsidRPr="00320BD1" w:rsidRDefault="004D6F4B" w:rsidP="001B1C13">
      <w:pPr>
        <w:spacing w:after="0"/>
        <w:jc w:val="both"/>
        <w:rPr>
          <w:rFonts w:ascii="Times New Roman" w:hAnsi="Times New Roman" w:cs="Times New Roman"/>
          <w:b/>
          <w:sz w:val="24"/>
          <w:szCs w:val="24"/>
        </w:rPr>
      </w:pPr>
      <w:r w:rsidRPr="00320BD1">
        <w:rPr>
          <w:rFonts w:ascii="Times New Roman" w:hAnsi="Times New Roman" w:cs="Times New Roman"/>
          <w:b/>
          <w:sz w:val="24"/>
          <w:szCs w:val="24"/>
        </w:rPr>
        <w:t xml:space="preserve">Example: </w:t>
      </w:r>
    </w:p>
    <w:p w:rsidR="004D6F4B" w:rsidRPr="00E54621" w:rsidRDefault="004D6F4B" w:rsidP="004D6F4B">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4D6F4B" w:rsidRPr="00E54621" w:rsidRDefault="004D6F4B" w:rsidP="004D6F4B">
      <w:pPr>
        <w:spacing w:after="0" w:line="240" w:lineRule="auto"/>
        <w:ind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4D6F4B" w:rsidRDefault="004D6F4B" w:rsidP="004D6F4B">
      <w:pPr>
        <w:spacing w:after="0" w:line="240" w:lineRule="auto"/>
        <w:ind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4D6F4B" w:rsidRDefault="004D6F4B" w:rsidP="004D6F4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123;</w:t>
      </w:r>
    </w:p>
    <w:p w:rsidR="004D6F4B" w:rsidRDefault="004D6F4B" w:rsidP="004D6F4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x= 12.0, y=-3.3;</w:t>
      </w:r>
    </w:p>
    <w:p w:rsidR="004D6F4B" w:rsidRDefault="004D6F4B" w:rsidP="004D6F4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6d    %7.0f   %10.1e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x, y</w:t>
      </w:r>
      <w:r w:rsidRPr="00E54621">
        <w:rPr>
          <w:rFonts w:ascii="Times New Roman" w:eastAsia="Times New Roman" w:hAnsi="Times New Roman" w:cs="Times New Roman"/>
          <w:sz w:val="24"/>
          <w:szCs w:val="24"/>
        </w:rPr>
        <w:t>);</w:t>
      </w:r>
    </w:p>
    <w:p w:rsidR="004D6F4B" w:rsidRDefault="004D6F4B" w:rsidP="004D6F4B">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-6d    %-7.0f   %-10.1e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,x, y</w:t>
      </w:r>
      <w:r w:rsidRPr="00E54621">
        <w:rPr>
          <w:rFonts w:ascii="Times New Roman" w:eastAsia="Times New Roman" w:hAnsi="Times New Roman" w:cs="Times New Roman"/>
          <w:sz w:val="24"/>
          <w:szCs w:val="24"/>
        </w:rPr>
        <w:t>);</w:t>
      </w:r>
    </w:p>
    <w:p w:rsidR="004D6F4B" w:rsidRDefault="004D6F4B" w:rsidP="004D6F4B">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+6d    %+7.0f   %+10.1e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,x, y</w:t>
      </w:r>
      <w:r w:rsidRPr="00E54621">
        <w:rPr>
          <w:rFonts w:ascii="Times New Roman" w:eastAsia="Times New Roman" w:hAnsi="Times New Roman" w:cs="Times New Roman"/>
          <w:sz w:val="24"/>
          <w:szCs w:val="24"/>
        </w:rPr>
        <w:t>);</w:t>
      </w:r>
    </w:p>
    <w:p w:rsidR="004D6F4B" w:rsidRDefault="004D6F4B" w:rsidP="004D6F4B">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-+6d    %-+7.0f   %-+10.1e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,x, y</w:t>
      </w:r>
      <w:r w:rsidRPr="00E54621">
        <w:rPr>
          <w:rFonts w:ascii="Times New Roman" w:eastAsia="Times New Roman" w:hAnsi="Times New Roman" w:cs="Times New Roman"/>
          <w:sz w:val="24"/>
          <w:szCs w:val="24"/>
        </w:rPr>
        <w:t>);</w:t>
      </w:r>
    </w:p>
    <w:p w:rsidR="004D6F4B" w:rsidRDefault="004D6F4B" w:rsidP="004D6F4B">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7.0f     %#7.0f   %7g  %#7g : \</w:t>
      </w:r>
      <w:proofErr w:type="spellStart"/>
      <w:r>
        <w:rPr>
          <w:rFonts w:ascii="Times New Roman" w:eastAsia="Times New Roman" w:hAnsi="Times New Roman" w:cs="Times New Roman"/>
          <w:sz w:val="24"/>
          <w:szCs w:val="24"/>
        </w:rPr>
        <w:t>n</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,x, y, y</w:t>
      </w:r>
      <w:r w:rsidRPr="00E54621">
        <w:rPr>
          <w:rFonts w:ascii="Times New Roman" w:eastAsia="Times New Roman" w:hAnsi="Times New Roman" w:cs="Times New Roman"/>
          <w:sz w:val="24"/>
          <w:szCs w:val="24"/>
        </w:rPr>
        <w:t>);</w:t>
      </w:r>
    </w:p>
    <w:p w:rsidR="004D6F4B" w:rsidRDefault="004D6F4B" w:rsidP="004D6F4B">
      <w:pPr>
        <w:spacing w:after="0"/>
        <w:rPr>
          <w:rFonts w:ascii="Times New Roman" w:hAnsi="Times New Roman" w:cs="Times New Roman"/>
          <w:sz w:val="24"/>
          <w:szCs w:val="24"/>
        </w:rPr>
      </w:pPr>
      <w:r>
        <w:rPr>
          <w:rFonts w:ascii="Times New Roman" w:hAnsi="Times New Roman" w:cs="Times New Roman"/>
          <w:sz w:val="24"/>
          <w:szCs w:val="24"/>
        </w:rPr>
        <w:tab/>
        <w:t>}</w:t>
      </w:r>
    </w:p>
    <w:p w:rsidR="00563588" w:rsidRPr="00320BD1" w:rsidRDefault="00563588" w:rsidP="004D6F4B">
      <w:pPr>
        <w:spacing w:after="0"/>
        <w:rPr>
          <w:rFonts w:ascii="Times New Roman" w:hAnsi="Times New Roman" w:cs="Times New Roman"/>
          <w:b/>
          <w:sz w:val="24"/>
          <w:szCs w:val="24"/>
        </w:rPr>
      </w:pPr>
      <w:r w:rsidRPr="00320BD1">
        <w:rPr>
          <w:rFonts w:ascii="Times New Roman" w:hAnsi="Times New Roman" w:cs="Times New Roman"/>
          <w:b/>
          <w:sz w:val="24"/>
          <w:szCs w:val="24"/>
        </w:rPr>
        <w:t>Output:</w:t>
      </w:r>
    </w:p>
    <w:p w:rsidR="00563588" w:rsidRDefault="00563588" w:rsidP="004D6F4B">
      <w:pPr>
        <w:spacing w:after="0"/>
        <w:rPr>
          <w:rFonts w:ascii="Times New Roman" w:hAnsi="Times New Roman" w:cs="Times New Roman"/>
          <w:sz w:val="24"/>
          <w:szCs w:val="24"/>
        </w:rPr>
      </w:pPr>
      <w:r>
        <w:rPr>
          <w:rFonts w:ascii="Times New Roman" w:hAnsi="Times New Roman" w:cs="Times New Roman"/>
          <w:sz w:val="24"/>
          <w:szCs w:val="24"/>
        </w:rPr>
        <w:tab/>
        <w:t xml:space="preserve">:        123  </w:t>
      </w:r>
      <w:r>
        <w:rPr>
          <w:rFonts w:ascii="Times New Roman" w:hAnsi="Times New Roman" w:cs="Times New Roman"/>
          <w:sz w:val="24"/>
          <w:szCs w:val="24"/>
        </w:rPr>
        <w:tab/>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-3.3e+00:</w:t>
      </w:r>
    </w:p>
    <w:p w:rsidR="00563588" w:rsidRDefault="00563588" w:rsidP="004D6F4B">
      <w:pPr>
        <w:spacing w:after="0"/>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:123</w:t>
      </w:r>
      <w:proofErr w:type="gramEnd"/>
      <w:r>
        <w:rPr>
          <w:rFonts w:ascii="Times New Roman" w:hAnsi="Times New Roman" w:cs="Times New Roman"/>
          <w:sz w:val="24"/>
          <w:szCs w:val="24"/>
        </w:rPr>
        <w:tab/>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-3.3e+0</w:t>
      </w:r>
      <w:r>
        <w:rPr>
          <w:rFonts w:ascii="Times New Roman" w:hAnsi="Times New Roman" w:cs="Times New Roman"/>
          <w:sz w:val="24"/>
          <w:szCs w:val="24"/>
        </w:rPr>
        <w:tab/>
        <w:t xml:space="preserve">   :</w:t>
      </w:r>
    </w:p>
    <w:p w:rsidR="00563588" w:rsidRDefault="00563588" w:rsidP="004D6F4B">
      <w:pPr>
        <w:spacing w:after="0"/>
        <w:rPr>
          <w:rFonts w:ascii="Times New Roman" w:hAnsi="Times New Roman" w:cs="Times New Roman"/>
          <w:sz w:val="24"/>
          <w:szCs w:val="24"/>
        </w:rPr>
      </w:pPr>
      <w:r>
        <w:rPr>
          <w:rFonts w:ascii="Times New Roman" w:hAnsi="Times New Roman" w:cs="Times New Roman"/>
          <w:sz w:val="24"/>
          <w:szCs w:val="24"/>
        </w:rPr>
        <w:tab/>
        <w:t>:      +123</w:t>
      </w:r>
      <w:r>
        <w:rPr>
          <w:rFonts w:ascii="Times New Roman" w:hAnsi="Times New Roman" w:cs="Times New Roman"/>
          <w:sz w:val="24"/>
          <w:szCs w:val="24"/>
        </w:rPr>
        <w:tab/>
        <w:t>+12</w:t>
      </w:r>
      <w:r>
        <w:rPr>
          <w:rFonts w:ascii="Times New Roman" w:hAnsi="Times New Roman" w:cs="Times New Roman"/>
          <w:sz w:val="24"/>
          <w:szCs w:val="24"/>
        </w:rPr>
        <w:tab/>
        <w:t xml:space="preserve">                          -3.3e+0:</w:t>
      </w:r>
    </w:p>
    <w:p w:rsidR="00563588" w:rsidRDefault="00563588" w:rsidP="004D6F4B">
      <w:pPr>
        <w:spacing w:after="0"/>
        <w:rPr>
          <w:rFonts w:ascii="Times New Roman" w:hAnsi="Times New Roman" w:cs="Times New Roman"/>
          <w:sz w:val="24"/>
          <w:szCs w:val="24"/>
        </w:rPr>
      </w:pPr>
      <w:r>
        <w:rPr>
          <w:rFonts w:ascii="Times New Roman" w:hAnsi="Times New Roman" w:cs="Times New Roman"/>
          <w:sz w:val="24"/>
          <w:szCs w:val="24"/>
        </w:rPr>
        <w:tab/>
        <w:t>: +123</w:t>
      </w:r>
      <w:r>
        <w:rPr>
          <w:rFonts w:ascii="Times New Roman" w:hAnsi="Times New Roman" w:cs="Times New Roman"/>
          <w:sz w:val="24"/>
          <w:szCs w:val="24"/>
        </w:rPr>
        <w:tab/>
        <w:t xml:space="preserve">      +12                              -3.3e+0        :</w:t>
      </w:r>
    </w:p>
    <w:p w:rsidR="00563588" w:rsidRDefault="00563588" w:rsidP="004D6F4B">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12</w:t>
      </w:r>
      <w:r>
        <w:rPr>
          <w:rFonts w:ascii="Times New Roman" w:hAnsi="Times New Roman" w:cs="Times New Roman"/>
          <w:sz w:val="24"/>
          <w:szCs w:val="24"/>
        </w:rPr>
        <w:tab/>
        <w:t xml:space="preserve">   12.                 -3.3      -3.30000:</w:t>
      </w:r>
    </w:p>
    <w:p w:rsidR="00563588" w:rsidRDefault="00563588" w:rsidP="004D6F4B">
      <w:pPr>
        <w:spacing w:after="0"/>
        <w:rPr>
          <w:rFonts w:ascii="Times New Roman" w:hAnsi="Times New Roman" w:cs="Times New Roman"/>
          <w:sz w:val="24"/>
          <w:szCs w:val="24"/>
        </w:rPr>
      </w:pPr>
    </w:p>
    <w:p w:rsidR="00563588" w:rsidRDefault="00563588" w:rsidP="004D6F4B">
      <w:pPr>
        <w:spacing w:after="0"/>
        <w:rPr>
          <w:rFonts w:ascii="Times New Roman" w:hAnsi="Times New Roman" w:cs="Times New Roman"/>
          <w:sz w:val="24"/>
          <w:szCs w:val="24"/>
        </w:rPr>
      </w:pPr>
    </w:p>
    <w:p w:rsidR="00563588" w:rsidRPr="00320BD1" w:rsidRDefault="00563588" w:rsidP="004D6F4B">
      <w:pPr>
        <w:spacing w:after="0"/>
        <w:rPr>
          <w:rFonts w:ascii="Times New Roman" w:hAnsi="Times New Roman" w:cs="Times New Roman"/>
          <w:b/>
          <w:sz w:val="24"/>
          <w:szCs w:val="24"/>
        </w:rPr>
      </w:pPr>
      <w:r w:rsidRPr="00320BD1">
        <w:rPr>
          <w:rFonts w:ascii="Times New Roman" w:hAnsi="Times New Roman" w:cs="Times New Roman"/>
          <w:b/>
          <w:sz w:val="24"/>
          <w:szCs w:val="24"/>
        </w:rPr>
        <w:t>Execute the following code</w:t>
      </w:r>
      <w:r w:rsidR="00C20FBF" w:rsidRPr="00320BD1">
        <w:rPr>
          <w:rFonts w:ascii="Times New Roman" w:hAnsi="Times New Roman" w:cs="Times New Roman"/>
          <w:b/>
          <w:sz w:val="24"/>
          <w:szCs w:val="24"/>
        </w:rPr>
        <w:t>s</w:t>
      </w:r>
      <w:r w:rsidR="00320BD1">
        <w:rPr>
          <w:rFonts w:ascii="Times New Roman" w:hAnsi="Times New Roman" w:cs="Times New Roman"/>
          <w:b/>
          <w:sz w:val="24"/>
          <w:szCs w:val="24"/>
        </w:rPr>
        <w:t xml:space="preserve"> segments.</w:t>
      </w:r>
    </w:p>
    <w:p w:rsidR="00563588" w:rsidRPr="00C20FBF" w:rsidRDefault="00563588" w:rsidP="00C20FBF">
      <w:pPr>
        <w:pStyle w:val="ListParagraph"/>
        <w:numPr>
          <w:ilvl w:val="0"/>
          <w:numId w:val="6"/>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563588" w:rsidRPr="00E54621" w:rsidRDefault="00563588" w:rsidP="00C20FBF">
      <w:pPr>
        <w:spacing w:after="0" w:line="240" w:lineRule="auto"/>
        <w:ind w:left="36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563588" w:rsidRDefault="00563588" w:rsidP="00C20FBF">
      <w:pPr>
        <w:spacing w:after="0" w:line="240" w:lineRule="auto"/>
        <w:ind w:left="36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563588" w:rsidRDefault="00563588" w:rsidP="005635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1234, j= 01777, k=0xa08c;</w:t>
      </w:r>
    </w:p>
    <w:p w:rsidR="00563588" w:rsidRDefault="00563588" w:rsidP="005635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8u      %8o   %8x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k</w:t>
      </w:r>
      <w:r w:rsidRPr="00E54621">
        <w:rPr>
          <w:rFonts w:ascii="Times New Roman" w:eastAsia="Times New Roman" w:hAnsi="Times New Roman" w:cs="Times New Roman"/>
          <w:sz w:val="24"/>
          <w:szCs w:val="24"/>
        </w:rPr>
        <w:t>);</w:t>
      </w:r>
    </w:p>
    <w:p w:rsidR="00563588" w:rsidRDefault="00563588" w:rsidP="00563588">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sidR="00AD392D">
        <w:rPr>
          <w:rFonts w:ascii="Times New Roman" w:eastAsia="Times New Roman" w:hAnsi="Times New Roman" w:cs="Times New Roman"/>
          <w:sz w:val="24"/>
          <w:szCs w:val="24"/>
        </w:rPr>
        <w:t>-</w:t>
      </w:r>
      <w:r>
        <w:rPr>
          <w:rFonts w:ascii="Times New Roman" w:eastAsia="Times New Roman" w:hAnsi="Times New Roman" w:cs="Times New Roman"/>
          <w:sz w:val="24"/>
          <w:szCs w:val="24"/>
        </w:rPr>
        <w:t>8u      %</w:t>
      </w:r>
      <w:r w:rsidR="00AD392D">
        <w:rPr>
          <w:rFonts w:ascii="Times New Roman" w:eastAsia="Times New Roman" w:hAnsi="Times New Roman" w:cs="Times New Roman"/>
          <w:sz w:val="24"/>
          <w:szCs w:val="24"/>
        </w:rPr>
        <w:t>-</w:t>
      </w:r>
      <w:r>
        <w:rPr>
          <w:rFonts w:ascii="Times New Roman" w:eastAsia="Times New Roman" w:hAnsi="Times New Roman" w:cs="Times New Roman"/>
          <w:sz w:val="24"/>
          <w:szCs w:val="24"/>
        </w:rPr>
        <w:t>8o   %</w:t>
      </w:r>
      <w:r w:rsidR="00AD392D">
        <w:rPr>
          <w:rFonts w:ascii="Times New Roman" w:eastAsia="Times New Roman" w:hAnsi="Times New Roman" w:cs="Times New Roman"/>
          <w:sz w:val="24"/>
          <w:szCs w:val="24"/>
        </w:rPr>
        <w:t>-</w:t>
      </w:r>
      <w:r>
        <w:rPr>
          <w:rFonts w:ascii="Times New Roman" w:eastAsia="Times New Roman" w:hAnsi="Times New Roman" w:cs="Times New Roman"/>
          <w:sz w:val="24"/>
          <w:szCs w:val="24"/>
        </w:rPr>
        <w:t>8x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k</w:t>
      </w:r>
      <w:r w:rsidRPr="00E54621">
        <w:rPr>
          <w:rFonts w:ascii="Times New Roman" w:eastAsia="Times New Roman" w:hAnsi="Times New Roman" w:cs="Times New Roman"/>
          <w:sz w:val="24"/>
          <w:szCs w:val="24"/>
        </w:rPr>
        <w:t>);</w:t>
      </w:r>
    </w:p>
    <w:p w:rsidR="00AD392D" w:rsidRDefault="00AD392D" w:rsidP="00AD392D">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#8u      %#8o   %#8x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k</w:t>
      </w:r>
      <w:r w:rsidRPr="00E54621">
        <w:rPr>
          <w:rFonts w:ascii="Times New Roman" w:eastAsia="Times New Roman" w:hAnsi="Times New Roman" w:cs="Times New Roman"/>
          <w:sz w:val="24"/>
          <w:szCs w:val="24"/>
        </w:rPr>
        <w:t>);</w:t>
      </w:r>
    </w:p>
    <w:p w:rsidR="00AD392D" w:rsidRDefault="00AD392D" w:rsidP="00AD392D">
      <w:pPr>
        <w:spacing w:after="0" w:line="240" w:lineRule="auto"/>
        <w:ind w:left="72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54621">
        <w:rPr>
          <w:rFonts w:ascii="Times New Roman" w:eastAsia="Times New Roman" w:hAnsi="Times New Roman" w:cs="Times New Roman"/>
          <w:sz w:val="24"/>
          <w:szCs w:val="24"/>
        </w:rPr>
        <w:t>%</w:t>
      </w:r>
      <w:r>
        <w:rPr>
          <w:rFonts w:ascii="Times New Roman" w:eastAsia="Times New Roman" w:hAnsi="Times New Roman" w:cs="Times New Roman"/>
          <w:sz w:val="24"/>
          <w:szCs w:val="24"/>
        </w:rPr>
        <w:t>08u      %08o   %</w:t>
      </w:r>
      <w:r w:rsidR="00C20FBF">
        <w:rPr>
          <w:rFonts w:ascii="Times New Roman" w:eastAsia="Times New Roman" w:hAnsi="Times New Roman" w:cs="Times New Roman"/>
          <w:sz w:val="24"/>
          <w:szCs w:val="24"/>
        </w:rPr>
        <w:t>0</w:t>
      </w:r>
      <w:r>
        <w:rPr>
          <w:rFonts w:ascii="Times New Roman" w:eastAsia="Times New Roman" w:hAnsi="Times New Roman" w:cs="Times New Roman"/>
          <w:sz w:val="24"/>
          <w:szCs w:val="24"/>
        </w:rPr>
        <w:t>8x :  \n</w:t>
      </w:r>
      <w:r w:rsidRPr="00E54621">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k</w:t>
      </w:r>
      <w:r w:rsidRPr="00E54621">
        <w:rPr>
          <w:rFonts w:ascii="Times New Roman" w:eastAsia="Times New Roman" w:hAnsi="Times New Roman" w:cs="Times New Roman"/>
          <w:sz w:val="24"/>
          <w:szCs w:val="24"/>
        </w:rPr>
        <w:t>);</w:t>
      </w:r>
    </w:p>
    <w:p w:rsidR="00563588" w:rsidRDefault="00563588" w:rsidP="00563588">
      <w:pPr>
        <w:spacing w:after="0"/>
        <w:rPr>
          <w:rFonts w:ascii="Times New Roman" w:hAnsi="Times New Roman" w:cs="Times New Roman"/>
          <w:sz w:val="24"/>
          <w:szCs w:val="24"/>
        </w:rPr>
      </w:pPr>
      <w:r>
        <w:rPr>
          <w:rFonts w:ascii="Times New Roman" w:hAnsi="Times New Roman" w:cs="Times New Roman"/>
          <w:sz w:val="24"/>
          <w:szCs w:val="24"/>
        </w:rPr>
        <w:tab/>
        <w:t>}</w:t>
      </w:r>
    </w:p>
    <w:p w:rsidR="00C20FBF" w:rsidRDefault="00C20FBF" w:rsidP="00C20FBF">
      <w:pPr>
        <w:pStyle w:val="ListParagraph"/>
        <w:spacing w:after="0"/>
        <w:ind w:left="1080"/>
        <w:rPr>
          <w:rFonts w:ascii="Times New Roman" w:hAnsi="Times New Roman" w:cs="Times New Roman"/>
          <w:sz w:val="24"/>
          <w:szCs w:val="24"/>
        </w:rPr>
      </w:pPr>
    </w:p>
    <w:p w:rsidR="00C20FBF" w:rsidRPr="00C20FBF" w:rsidRDefault="00C20FBF" w:rsidP="00C20FBF">
      <w:pPr>
        <w:pStyle w:val="ListParagraph"/>
        <w:numPr>
          <w:ilvl w:val="0"/>
          <w:numId w:val="6"/>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C20FBF" w:rsidRPr="00E54621" w:rsidRDefault="00C20FBF" w:rsidP="00C20FBF">
      <w:pPr>
        <w:spacing w:after="0" w:line="240" w:lineRule="auto"/>
        <w:ind w:left="36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C20FBF" w:rsidRDefault="00C20FBF" w:rsidP="00C20FBF">
      <w:pPr>
        <w:spacing w:after="0" w:line="240" w:lineRule="auto"/>
        <w:ind w:left="36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C20FBF" w:rsidRDefault="00C20FBF" w:rsidP="00C20FBF">
      <w:pPr>
        <w:spacing w:after="0" w:line="240" w:lineRule="auto"/>
        <w:ind w:left="3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  line</w:t>
      </w:r>
      <w:proofErr w:type="gramEnd"/>
      <w:r>
        <w:rPr>
          <w:rFonts w:ascii="Times New Roman" w:eastAsia="Times New Roman" w:hAnsi="Times New Roman" w:cs="Times New Roman"/>
          <w:sz w:val="24"/>
          <w:szCs w:val="24"/>
        </w:rPr>
        <w:t>[12] = “lower-case”;</w:t>
      </w:r>
    </w:p>
    <w:p w:rsidR="00C20FBF" w:rsidRDefault="00C20FBF" w:rsidP="00C20FBF">
      <w:pPr>
        <w:spacing w:after="0"/>
        <w:ind w:left="72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%15s  %15.5s  %.5s ”, line, line, line);</w:t>
      </w:r>
    </w:p>
    <w:p w:rsidR="00C20FBF" w:rsidRDefault="00C20FBF" w:rsidP="00C20FBF">
      <w:pPr>
        <w:spacing w:after="0"/>
        <w:ind w:left="36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%-15s  %-15.5s  %-.5s ”, line, line, line);</w:t>
      </w:r>
    </w:p>
    <w:p w:rsidR="00C20FBF" w:rsidRDefault="00C20FBF" w:rsidP="00C20FBF">
      <w:pPr>
        <w:spacing w:after="0"/>
        <w:ind w:left="360" w:firstLine="720"/>
        <w:rPr>
          <w:rFonts w:ascii="Times New Roman" w:hAnsi="Times New Roman" w:cs="Times New Roman"/>
          <w:sz w:val="24"/>
          <w:szCs w:val="24"/>
        </w:rPr>
      </w:pPr>
      <w:r>
        <w:rPr>
          <w:rFonts w:ascii="Times New Roman" w:hAnsi="Times New Roman" w:cs="Times New Roman"/>
          <w:sz w:val="24"/>
          <w:szCs w:val="24"/>
        </w:rPr>
        <w:t>}</w:t>
      </w:r>
    </w:p>
    <w:p w:rsidR="00947359" w:rsidRDefault="00947359" w:rsidP="00C20FBF">
      <w:pPr>
        <w:spacing w:after="0"/>
        <w:ind w:left="360" w:firstLine="720"/>
        <w:rPr>
          <w:rFonts w:ascii="Times New Roman" w:hAnsi="Times New Roman" w:cs="Times New Roman"/>
          <w:sz w:val="24"/>
          <w:szCs w:val="24"/>
        </w:rPr>
      </w:pPr>
    </w:p>
    <w:p w:rsidR="00947359" w:rsidRPr="00C20FBF" w:rsidRDefault="00947359" w:rsidP="00947359">
      <w:pPr>
        <w:pStyle w:val="ListParagraph"/>
        <w:numPr>
          <w:ilvl w:val="0"/>
          <w:numId w:val="6"/>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947359" w:rsidRPr="00E54621" w:rsidRDefault="00947359" w:rsidP="00947359">
      <w:pPr>
        <w:spacing w:after="0" w:line="240" w:lineRule="auto"/>
        <w:ind w:left="360" w:firstLine="72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947359" w:rsidRDefault="00947359" w:rsidP="00947359">
      <w:pPr>
        <w:spacing w:after="0" w:line="240" w:lineRule="auto"/>
        <w:ind w:left="360" w:firstLine="72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947359" w:rsidRDefault="00947359" w:rsidP="00947359">
      <w:pPr>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a=2.2, b=-6.3, x1=.005, x2=-12.88;</w:t>
      </w:r>
    </w:p>
    <w:p w:rsidR="00947359" w:rsidRDefault="00947359" w:rsidP="00947359">
      <w:pPr>
        <w:spacing w:after="0"/>
        <w:ind w:left="720" w:firstLine="360"/>
        <w:rPr>
          <w:rFonts w:ascii="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$%4.2f    %7.1f%%  \n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rsidR="00947359" w:rsidRDefault="00947359" w:rsidP="00947359">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x1=%7.3f     x2=7.3f  \n ”, x1,x2);</w:t>
      </w:r>
    </w:p>
    <w:p w:rsidR="00947359" w:rsidRDefault="00947359" w:rsidP="00947359">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p>
    <w:p w:rsidR="0036126B" w:rsidRDefault="0036126B" w:rsidP="00947359">
      <w:pPr>
        <w:spacing w:after="0"/>
        <w:ind w:left="720" w:firstLine="720"/>
        <w:rPr>
          <w:rFonts w:ascii="Times New Roman" w:hAnsi="Times New Roman" w:cs="Times New Roman"/>
          <w:sz w:val="24"/>
          <w:szCs w:val="24"/>
        </w:rPr>
      </w:pPr>
    </w:p>
    <w:p w:rsidR="009046E6" w:rsidRPr="0036126B" w:rsidRDefault="009046E6" w:rsidP="009046E6">
      <w:pPr>
        <w:spacing w:after="0"/>
        <w:rPr>
          <w:rFonts w:ascii="Times New Roman" w:hAnsi="Times New Roman" w:cs="Times New Roman"/>
          <w:b/>
          <w:sz w:val="32"/>
          <w:szCs w:val="24"/>
          <w:u w:val="single"/>
        </w:rPr>
      </w:pPr>
      <w:proofErr w:type="spellStart"/>
      <w:proofErr w:type="gramStart"/>
      <w:r w:rsidRPr="0036126B">
        <w:rPr>
          <w:rFonts w:ascii="Times New Roman" w:hAnsi="Times New Roman" w:cs="Times New Roman"/>
          <w:b/>
          <w:sz w:val="32"/>
          <w:szCs w:val="24"/>
          <w:u w:val="single"/>
        </w:rPr>
        <w:t>scanf</w:t>
      </w:r>
      <w:proofErr w:type="spellEnd"/>
      <w:r w:rsidRPr="0036126B">
        <w:rPr>
          <w:rFonts w:ascii="Times New Roman" w:hAnsi="Times New Roman" w:cs="Times New Roman"/>
          <w:b/>
          <w:sz w:val="32"/>
          <w:szCs w:val="24"/>
          <w:u w:val="single"/>
        </w:rPr>
        <w:t>()</w:t>
      </w:r>
      <w:proofErr w:type="gramEnd"/>
    </w:p>
    <w:p w:rsidR="009046E6" w:rsidRPr="00E54621" w:rsidRDefault="009046E6" w:rsidP="00CB69AE">
      <w:pPr>
        <w:spacing w:after="0"/>
        <w:rPr>
          <w:rFonts w:ascii="Times New Roman" w:hAnsi="Times New Roman" w:cs="Times New Roman"/>
          <w:color w:val="000000"/>
          <w:sz w:val="24"/>
          <w:szCs w:val="24"/>
          <w:shd w:val="clear" w:color="auto" w:fill="FFFFFF"/>
        </w:rPr>
      </w:pPr>
      <w:proofErr w:type="spellStart"/>
      <w:proofErr w:type="gramStart"/>
      <w:r w:rsidRPr="00E54621">
        <w:rPr>
          <w:rFonts w:ascii="Times New Roman" w:hAnsi="Times New Roman" w:cs="Times New Roman"/>
          <w:color w:val="000000"/>
          <w:sz w:val="24"/>
          <w:szCs w:val="24"/>
          <w:shd w:val="clear" w:color="auto" w:fill="FFFFFF"/>
        </w:rPr>
        <w:t>scanf</w:t>
      </w:r>
      <w:proofErr w:type="spellEnd"/>
      <w:r w:rsidRPr="00E54621">
        <w:rPr>
          <w:rFonts w:ascii="Times New Roman" w:hAnsi="Times New Roman" w:cs="Times New Roman"/>
          <w:color w:val="000000"/>
          <w:sz w:val="24"/>
          <w:szCs w:val="24"/>
          <w:shd w:val="clear" w:color="auto" w:fill="FFFFFF"/>
        </w:rPr>
        <w:t>(</w:t>
      </w:r>
      <w:proofErr w:type="gramEnd"/>
      <w:r w:rsidRPr="00E54621">
        <w:rPr>
          <w:rFonts w:ascii="Times New Roman" w:hAnsi="Times New Roman" w:cs="Times New Roman"/>
          <w:color w:val="000000"/>
          <w:sz w:val="24"/>
          <w:szCs w:val="24"/>
          <w:shd w:val="clear" w:color="auto" w:fill="FFFFFF"/>
        </w:rPr>
        <w:t>) is a predefined function in "</w:t>
      </w:r>
      <w:proofErr w:type="spellStart"/>
      <w:r w:rsidRPr="00E54621">
        <w:rPr>
          <w:rFonts w:ascii="Times New Roman" w:hAnsi="Times New Roman" w:cs="Times New Roman"/>
          <w:color w:val="000000"/>
          <w:sz w:val="24"/>
          <w:szCs w:val="24"/>
          <w:shd w:val="clear" w:color="auto" w:fill="FFFFFF"/>
        </w:rPr>
        <w:t>stdio.h</w:t>
      </w:r>
      <w:proofErr w:type="spellEnd"/>
      <w:r w:rsidRPr="00E54621">
        <w:rPr>
          <w:rFonts w:ascii="Times New Roman" w:hAnsi="Times New Roman" w:cs="Times New Roman"/>
          <w:color w:val="000000"/>
          <w:sz w:val="24"/>
          <w:szCs w:val="24"/>
          <w:shd w:val="clear" w:color="auto" w:fill="FFFFFF"/>
        </w:rPr>
        <w:t>" header file. It can be used to read the input value from the keyword.</w:t>
      </w:r>
    </w:p>
    <w:p w:rsidR="00337645" w:rsidRPr="00E54621" w:rsidRDefault="00337645" w:rsidP="00337645">
      <w:pPr>
        <w:spacing w:after="0"/>
        <w:rPr>
          <w:rFonts w:ascii="Times New Roman" w:hAnsi="Times New Roman" w:cs="Times New Roman"/>
          <w:b/>
          <w:sz w:val="24"/>
          <w:szCs w:val="24"/>
          <w:u w:val="single"/>
        </w:rPr>
      </w:pPr>
      <w:r w:rsidRPr="00E54621">
        <w:rPr>
          <w:rFonts w:ascii="Times New Roman" w:hAnsi="Times New Roman" w:cs="Times New Roman"/>
          <w:b/>
          <w:sz w:val="24"/>
          <w:szCs w:val="24"/>
          <w:u w:val="single"/>
        </w:rPr>
        <w:t>Syntax</w:t>
      </w:r>
    </w:p>
    <w:p w:rsidR="00260A90" w:rsidRDefault="001232A6" w:rsidP="00CB69AE">
      <w:pPr>
        <w:spacing w:after="0"/>
        <w:rPr>
          <w:rFonts w:ascii="Times New Roman" w:hAnsi="Times New Roman" w:cs="Times New Roman"/>
          <w:sz w:val="24"/>
          <w:szCs w:val="24"/>
        </w:rPr>
      </w:pPr>
      <w:proofErr w:type="spellStart"/>
      <w:proofErr w:type="gramStart"/>
      <w:r w:rsidRPr="00E54621">
        <w:rPr>
          <w:rFonts w:ascii="Times New Roman" w:hAnsi="Times New Roman" w:cs="Times New Roman"/>
          <w:sz w:val="24"/>
          <w:szCs w:val="24"/>
        </w:rPr>
        <w:t>scanf</w:t>
      </w:r>
      <w:proofErr w:type="spellEnd"/>
      <w:r w:rsidRPr="00E54621">
        <w:rPr>
          <w:rFonts w:ascii="Times New Roman" w:hAnsi="Times New Roman" w:cs="Times New Roman"/>
          <w:sz w:val="24"/>
          <w:szCs w:val="24"/>
        </w:rPr>
        <w:t>(</w:t>
      </w:r>
      <w:proofErr w:type="gramEnd"/>
      <w:r w:rsidRPr="00E54621">
        <w:rPr>
          <w:rFonts w:ascii="Times New Roman" w:hAnsi="Times New Roman" w:cs="Times New Roman"/>
          <w:sz w:val="24"/>
          <w:szCs w:val="24"/>
        </w:rPr>
        <w:t>"F</w:t>
      </w:r>
      <w:r w:rsidR="00337645" w:rsidRPr="00E54621">
        <w:rPr>
          <w:rFonts w:ascii="Times New Roman" w:hAnsi="Times New Roman" w:cs="Times New Roman"/>
          <w:sz w:val="24"/>
          <w:szCs w:val="24"/>
        </w:rPr>
        <w:t>ormat specifiers",&amp;value1,&amp;value2,.....);</w:t>
      </w:r>
    </w:p>
    <w:p w:rsidR="003754F4" w:rsidRDefault="003754F4" w:rsidP="00CB69AE">
      <w:pPr>
        <w:spacing w:after="0"/>
        <w:rPr>
          <w:rFonts w:ascii="Times New Roman" w:hAnsi="Times New Roman" w:cs="Times New Roman"/>
          <w:sz w:val="24"/>
          <w:szCs w:val="24"/>
        </w:rPr>
      </w:pPr>
    </w:p>
    <w:p w:rsidR="00C21D76" w:rsidRPr="00C21D76" w:rsidRDefault="00C21D76" w:rsidP="003754F4">
      <w:pPr>
        <w:pStyle w:val="ListParagraph"/>
        <w:numPr>
          <w:ilvl w:val="0"/>
          <w:numId w:val="7"/>
        </w:numPr>
        <w:spacing w:after="0" w:line="240" w:lineRule="auto"/>
        <w:rPr>
          <w:rFonts w:ascii="Times New Roman" w:eastAsia="Times New Roman" w:hAnsi="Times New Roman" w:cs="Times New Roman"/>
          <w:b/>
          <w:sz w:val="24"/>
          <w:szCs w:val="24"/>
        </w:rPr>
      </w:pPr>
      <w:r w:rsidRPr="00C21D76">
        <w:rPr>
          <w:rFonts w:ascii="Times New Roman" w:eastAsia="Times New Roman" w:hAnsi="Times New Roman" w:cs="Times New Roman"/>
          <w:b/>
          <w:sz w:val="24"/>
          <w:szCs w:val="24"/>
        </w:rPr>
        <w:t xml:space="preserve">Search Set in </w:t>
      </w:r>
      <w:proofErr w:type="spellStart"/>
      <w:r w:rsidRPr="00C21D76">
        <w:rPr>
          <w:rFonts w:ascii="Times New Roman" w:eastAsia="Times New Roman" w:hAnsi="Times New Roman" w:cs="Times New Roman"/>
          <w:b/>
          <w:sz w:val="24"/>
          <w:szCs w:val="24"/>
        </w:rPr>
        <w:t>scanf</w:t>
      </w:r>
      <w:proofErr w:type="spellEnd"/>
      <w:r w:rsidRPr="00C21D76">
        <w:rPr>
          <w:rFonts w:ascii="Times New Roman" w:eastAsia="Times New Roman" w:hAnsi="Times New Roman" w:cs="Times New Roman"/>
          <w:b/>
          <w:sz w:val="24"/>
          <w:szCs w:val="24"/>
        </w:rPr>
        <w:t xml:space="preserve"> </w:t>
      </w:r>
      <w:proofErr w:type="gramStart"/>
      <w:r w:rsidRPr="00C21D76">
        <w:rPr>
          <w:rFonts w:ascii="Times New Roman" w:eastAsia="Times New Roman" w:hAnsi="Times New Roman" w:cs="Times New Roman"/>
          <w:b/>
          <w:sz w:val="24"/>
          <w:szCs w:val="24"/>
        </w:rPr>
        <w:t>statement</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T</w:t>
      </w:r>
      <w:r w:rsidRPr="00C21D76">
        <w:rPr>
          <w:rFonts w:ascii="Times New Roman" w:eastAsia="Times New Roman" w:hAnsi="Times New Roman" w:cs="Times New Roman"/>
          <w:b/>
          <w:sz w:val="24"/>
          <w:szCs w:val="24"/>
        </w:rPr>
        <w:t>his method does not work with integer or float type. Using [set], you can only take character type input.</w:t>
      </w:r>
    </w:p>
    <w:p w:rsidR="003754F4" w:rsidRPr="00C20FBF" w:rsidRDefault="003754F4" w:rsidP="00C21D76">
      <w:pPr>
        <w:pStyle w:val="ListParagraph"/>
        <w:spacing w:after="0" w:line="240" w:lineRule="auto"/>
        <w:ind w:left="360"/>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3754F4" w:rsidRPr="00E54621" w:rsidRDefault="003754F4" w:rsidP="003754F4">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w:t>
      </w:r>
      <w:proofErr w:type="spellEnd"/>
      <w:proofErr w:type="gramEnd"/>
      <w:r w:rsidR="00C21D76">
        <w:rPr>
          <w:rFonts w:ascii="Times New Roman" w:eastAsia="Times New Roman" w:hAnsi="Times New Roman" w:cs="Times New Roman"/>
          <w:sz w:val="24"/>
          <w:szCs w:val="24"/>
        </w:rPr>
        <w:t xml:space="preserve"> </w:t>
      </w:r>
      <w:r w:rsidRPr="00E54621">
        <w:rPr>
          <w:rFonts w:ascii="Times New Roman" w:eastAsia="Times New Roman" w:hAnsi="Times New Roman" w:cs="Times New Roman"/>
          <w:sz w:val="24"/>
          <w:szCs w:val="24"/>
        </w:rPr>
        <w:t xml:space="preserve">main() </w:t>
      </w:r>
    </w:p>
    <w:p w:rsidR="003754F4" w:rsidRDefault="003754F4" w:rsidP="003754F4">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lastRenderedPageBreak/>
        <w:t>{</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line[80];</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ABCDEFGHIJKLMNOPQRSTUVWXYZ]”,line);</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line);</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54F4" w:rsidRDefault="003754F4" w:rsidP="003754F4">
      <w:pPr>
        <w:spacing w:after="0" w:line="240" w:lineRule="auto"/>
        <w:rPr>
          <w:rFonts w:ascii="Times New Roman" w:eastAsia="Times New Roman" w:hAnsi="Times New Roman" w:cs="Times New Roman"/>
          <w:sz w:val="24"/>
          <w:szCs w:val="24"/>
        </w:rPr>
      </w:pPr>
    </w:p>
    <w:p w:rsidR="003754F4" w:rsidRPr="00C20FBF" w:rsidRDefault="003754F4" w:rsidP="003754F4">
      <w:pPr>
        <w:pStyle w:val="ListParagraph"/>
        <w:numPr>
          <w:ilvl w:val="0"/>
          <w:numId w:val="7"/>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3754F4" w:rsidRPr="00E54621" w:rsidRDefault="003754F4" w:rsidP="003754F4">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w:t>
      </w:r>
      <w:proofErr w:type="spellEnd"/>
      <w:proofErr w:type="gramEnd"/>
      <w:r w:rsidR="00EA29F6">
        <w:rPr>
          <w:rFonts w:ascii="Times New Roman" w:eastAsia="Times New Roman" w:hAnsi="Times New Roman" w:cs="Times New Roman"/>
          <w:sz w:val="24"/>
          <w:szCs w:val="24"/>
        </w:rPr>
        <w:t xml:space="preserve"> </w:t>
      </w:r>
      <w:r w:rsidRPr="00E54621">
        <w:rPr>
          <w:rFonts w:ascii="Times New Roman" w:eastAsia="Times New Roman" w:hAnsi="Times New Roman" w:cs="Times New Roman"/>
          <w:sz w:val="24"/>
          <w:szCs w:val="24"/>
        </w:rPr>
        <w:t xml:space="preserve">main() </w:t>
      </w:r>
    </w:p>
    <w:p w:rsidR="003754F4" w:rsidRDefault="00EA29F6"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54F4" w:rsidRPr="00E54621">
        <w:rPr>
          <w:rFonts w:ascii="Times New Roman" w:eastAsia="Times New Roman" w:hAnsi="Times New Roman" w:cs="Times New Roman"/>
          <w:sz w:val="24"/>
          <w:szCs w:val="24"/>
        </w:rPr>
        <w:t>{</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line[80];</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“%[^\n]”,line);</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line);</w:t>
      </w:r>
    </w:p>
    <w:p w:rsidR="003754F4" w:rsidRDefault="003754F4" w:rsidP="003754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A29F6" w:rsidRDefault="00EA29F6" w:rsidP="00EA29F6">
      <w:pPr>
        <w:spacing w:after="0" w:line="240" w:lineRule="auto"/>
        <w:ind w:left="360"/>
        <w:rPr>
          <w:rFonts w:ascii="Times New Roman" w:eastAsia="Times New Roman" w:hAnsi="Times New Roman" w:cs="Times New Roman"/>
          <w:sz w:val="24"/>
          <w:szCs w:val="24"/>
        </w:rPr>
      </w:pPr>
      <w:proofErr w:type="gramStart"/>
      <w:r w:rsidRPr="00EA29F6">
        <w:rPr>
          <w:rFonts w:ascii="Times New Roman" w:eastAsia="Times New Roman" w:hAnsi="Times New Roman" w:cs="Times New Roman"/>
          <w:sz w:val="24"/>
          <w:szCs w:val="24"/>
        </w:rPr>
        <w:t>%[</w:t>
      </w:r>
      <w:proofErr w:type="gramEnd"/>
      <w:r w:rsidRPr="00EA29F6">
        <w:rPr>
          <w:rFonts w:ascii="Times New Roman" w:eastAsia="Times New Roman" w:hAnsi="Times New Roman" w:cs="Times New Roman"/>
          <w:sz w:val="24"/>
          <w:szCs w:val="24"/>
        </w:rPr>
        <w:t>^\n] would take all characters in a single line as input. You may know that, whenever we press Enter in keyboard, then “\n” character is written in the console. Here, “^” means up-to and “\n” means new line and finally, [^\n] means take input up-to new line.</w:t>
      </w:r>
    </w:p>
    <w:p w:rsidR="00EA29F6" w:rsidRPr="00EA29F6" w:rsidRDefault="00EA29F6" w:rsidP="00EA29F6">
      <w:pPr>
        <w:pStyle w:val="ListParagraph"/>
        <w:numPr>
          <w:ilvl w:val="0"/>
          <w:numId w:val="9"/>
        </w:numPr>
        <w:spacing w:after="0" w:line="240" w:lineRule="auto"/>
        <w:rPr>
          <w:rFonts w:ascii="Times New Roman" w:eastAsia="Times New Roman" w:hAnsi="Times New Roman" w:cs="Times New Roman"/>
          <w:sz w:val="24"/>
          <w:szCs w:val="24"/>
        </w:rPr>
      </w:pPr>
      <w:r w:rsidRPr="00EA29F6">
        <w:rPr>
          <w:rFonts w:ascii="Times New Roman" w:eastAsia="Times New Roman" w:hAnsi="Times New Roman" w:cs="Times New Roman"/>
          <w:sz w:val="24"/>
          <w:szCs w:val="24"/>
        </w:rPr>
        <w:t xml:space="preserve">Similarly, </w:t>
      </w:r>
      <w:proofErr w:type="gramStart"/>
      <w:r w:rsidRPr="00EA29F6">
        <w:rPr>
          <w:rFonts w:ascii="Times New Roman" w:eastAsia="Times New Roman" w:hAnsi="Times New Roman" w:cs="Times New Roman"/>
          <w:sz w:val="24"/>
          <w:szCs w:val="24"/>
        </w:rPr>
        <w:t>%[</w:t>
      </w:r>
      <w:proofErr w:type="gramEnd"/>
      <w:r w:rsidRPr="00EA29F6">
        <w:rPr>
          <w:rFonts w:ascii="Times New Roman" w:eastAsia="Times New Roman" w:hAnsi="Times New Roman" w:cs="Times New Roman"/>
          <w:sz w:val="24"/>
          <w:szCs w:val="24"/>
        </w:rPr>
        <w:t>^5] would take all characters as inp</w:t>
      </w:r>
      <w:r w:rsidR="00033E4F">
        <w:rPr>
          <w:rFonts w:ascii="Times New Roman" w:eastAsia="Times New Roman" w:hAnsi="Times New Roman" w:cs="Times New Roman"/>
          <w:sz w:val="24"/>
          <w:szCs w:val="24"/>
        </w:rPr>
        <w:t>ut up-to 5. If you write “abcde</w:t>
      </w:r>
      <w:r w:rsidRPr="00EA29F6">
        <w:rPr>
          <w:rFonts w:ascii="Times New Roman" w:eastAsia="Times New Roman" w:hAnsi="Times New Roman" w:cs="Times New Roman"/>
          <w:sz w:val="24"/>
          <w:szCs w:val="24"/>
        </w:rPr>
        <w:t xml:space="preserve">fghk5k </w:t>
      </w:r>
      <w:proofErr w:type="spellStart"/>
      <w:r w:rsidRPr="00EA29F6">
        <w:rPr>
          <w:rFonts w:ascii="Times New Roman" w:eastAsia="Times New Roman" w:hAnsi="Times New Roman" w:cs="Times New Roman"/>
          <w:sz w:val="24"/>
          <w:szCs w:val="24"/>
        </w:rPr>
        <w:t>zaq</w:t>
      </w:r>
      <w:proofErr w:type="spellEnd"/>
      <w:r w:rsidRPr="00EA29F6">
        <w:rPr>
          <w:rFonts w:ascii="Times New Roman" w:eastAsia="Times New Roman" w:hAnsi="Times New Roman" w:cs="Times New Roman"/>
          <w:sz w:val="24"/>
          <w:szCs w:val="24"/>
        </w:rPr>
        <w:t>” i</w:t>
      </w:r>
      <w:r w:rsidR="00033E4F">
        <w:rPr>
          <w:rFonts w:ascii="Times New Roman" w:eastAsia="Times New Roman" w:hAnsi="Times New Roman" w:cs="Times New Roman"/>
          <w:sz w:val="24"/>
          <w:szCs w:val="24"/>
        </w:rPr>
        <w:t>n the console, then just “</w:t>
      </w:r>
      <w:proofErr w:type="spellStart"/>
      <w:r w:rsidR="00033E4F">
        <w:rPr>
          <w:rFonts w:ascii="Times New Roman" w:eastAsia="Times New Roman" w:hAnsi="Times New Roman" w:cs="Times New Roman"/>
          <w:sz w:val="24"/>
          <w:szCs w:val="24"/>
        </w:rPr>
        <w:t>abcde</w:t>
      </w:r>
      <w:r w:rsidRPr="00EA29F6">
        <w:rPr>
          <w:rFonts w:ascii="Times New Roman" w:eastAsia="Times New Roman" w:hAnsi="Times New Roman" w:cs="Times New Roman"/>
          <w:sz w:val="24"/>
          <w:szCs w:val="24"/>
        </w:rPr>
        <w:t>fghk</w:t>
      </w:r>
      <w:proofErr w:type="spellEnd"/>
      <w:r w:rsidRPr="00EA29F6">
        <w:rPr>
          <w:rFonts w:ascii="Times New Roman" w:eastAsia="Times New Roman" w:hAnsi="Times New Roman" w:cs="Times New Roman"/>
          <w:sz w:val="24"/>
          <w:szCs w:val="24"/>
        </w:rPr>
        <w:t>” would be taken as input.</w:t>
      </w:r>
    </w:p>
    <w:p w:rsidR="00EA29F6" w:rsidRPr="00EA29F6" w:rsidRDefault="00EA29F6" w:rsidP="00EA29F6">
      <w:pPr>
        <w:pStyle w:val="ListParagraph"/>
        <w:numPr>
          <w:ilvl w:val="0"/>
          <w:numId w:val="9"/>
        </w:numPr>
        <w:spacing w:after="0" w:line="240" w:lineRule="auto"/>
        <w:rPr>
          <w:rFonts w:ascii="Times New Roman" w:eastAsia="Times New Roman" w:hAnsi="Times New Roman" w:cs="Times New Roman"/>
          <w:sz w:val="24"/>
          <w:szCs w:val="24"/>
        </w:rPr>
      </w:pPr>
      <w:proofErr w:type="gramStart"/>
      <w:r w:rsidRPr="00EA29F6">
        <w:rPr>
          <w:rFonts w:ascii="Times New Roman" w:eastAsia="Times New Roman" w:hAnsi="Times New Roman" w:cs="Times New Roman"/>
          <w:sz w:val="24"/>
          <w:szCs w:val="24"/>
        </w:rPr>
        <w:t>%[</w:t>
      </w:r>
      <w:proofErr w:type="gramEnd"/>
      <w:r w:rsidRPr="00EA29F6">
        <w:rPr>
          <w:rFonts w:ascii="Times New Roman" w:eastAsia="Times New Roman" w:hAnsi="Times New Roman" w:cs="Times New Roman"/>
          <w:sz w:val="24"/>
          <w:szCs w:val="24"/>
        </w:rPr>
        <w:t>0–9] would take just number characters as input. If you write “1234abc567” in the console, then just first numbers “1234” would be taken as input.</w:t>
      </w:r>
    </w:p>
    <w:p w:rsidR="00EA29F6" w:rsidRPr="00EA29F6" w:rsidRDefault="00EA29F6" w:rsidP="00EA29F6">
      <w:pPr>
        <w:pStyle w:val="ListParagraph"/>
        <w:numPr>
          <w:ilvl w:val="0"/>
          <w:numId w:val="9"/>
        </w:numPr>
        <w:spacing w:after="0" w:line="240" w:lineRule="auto"/>
        <w:rPr>
          <w:rFonts w:ascii="Times New Roman" w:eastAsia="Times New Roman" w:hAnsi="Times New Roman" w:cs="Times New Roman"/>
          <w:sz w:val="24"/>
          <w:szCs w:val="24"/>
        </w:rPr>
      </w:pPr>
      <w:r w:rsidRPr="00EA29F6">
        <w:rPr>
          <w:rFonts w:ascii="Times New Roman" w:eastAsia="Times New Roman" w:hAnsi="Times New Roman" w:cs="Times New Roman"/>
          <w:sz w:val="24"/>
          <w:szCs w:val="24"/>
        </w:rPr>
        <w:t xml:space="preserve">Similarly, </w:t>
      </w:r>
      <w:proofErr w:type="gramStart"/>
      <w:r w:rsidRPr="00EA29F6">
        <w:rPr>
          <w:rFonts w:ascii="Times New Roman" w:eastAsia="Times New Roman" w:hAnsi="Times New Roman" w:cs="Times New Roman"/>
          <w:sz w:val="24"/>
          <w:szCs w:val="24"/>
        </w:rPr>
        <w:t>%[</w:t>
      </w:r>
      <w:proofErr w:type="gramEnd"/>
      <w:r w:rsidRPr="00EA29F6">
        <w:rPr>
          <w:rFonts w:ascii="Times New Roman" w:eastAsia="Times New Roman" w:hAnsi="Times New Roman" w:cs="Times New Roman"/>
          <w:sz w:val="24"/>
          <w:szCs w:val="24"/>
        </w:rPr>
        <w:t>a–z] would take just small letter alphabets as input. If you write “abc12ijkl” in the console, then just first small letters “</w:t>
      </w:r>
      <w:proofErr w:type="spellStart"/>
      <w:r w:rsidRPr="00EA29F6">
        <w:rPr>
          <w:rFonts w:ascii="Times New Roman" w:eastAsia="Times New Roman" w:hAnsi="Times New Roman" w:cs="Times New Roman"/>
          <w:sz w:val="24"/>
          <w:szCs w:val="24"/>
        </w:rPr>
        <w:t>abc</w:t>
      </w:r>
      <w:proofErr w:type="spellEnd"/>
      <w:r w:rsidRPr="00EA29F6">
        <w:rPr>
          <w:rFonts w:ascii="Times New Roman" w:eastAsia="Times New Roman" w:hAnsi="Times New Roman" w:cs="Times New Roman"/>
          <w:sz w:val="24"/>
          <w:szCs w:val="24"/>
        </w:rPr>
        <w:t>” would be taken as input.</w:t>
      </w:r>
    </w:p>
    <w:p w:rsidR="00EA29F6" w:rsidRPr="00EA29F6" w:rsidRDefault="00EA29F6" w:rsidP="00EA29F6">
      <w:pPr>
        <w:pStyle w:val="ListParagraph"/>
        <w:numPr>
          <w:ilvl w:val="0"/>
          <w:numId w:val="9"/>
        </w:numPr>
        <w:spacing w:after="0" w:line="240" w:lineRule="auto"/>
        <w:rPr>
          <w:rFonts w:ascii="Times New Roman" w:eastAsia="Times New Roman" w:hAnsi="Times New Roman" w:cs="Times New Roman"/>
          <w:sz w:val="24"/>
          <w:szCs w:val="24"/>
        </w:rPr>
      </w:pPr>
      <w:proofErr w:type="gramStart"/>
      <w:r w:rsidRPr="00EA29F6">
        <w:rPr>
          <w:rFonts w:ascii="Times New Roman" w:eastAsia="Times New Roman" w:hAnsi="Times New Roman" w:cs="Times New Roman"/>
          <w:sz w:val="24"/>
          <w:szCs w:val="24"/>
        </w:rPr>
        <w:t>%[</w:t>
      </w:r>
      <w:proofErr w:type="gramEnd"/>
      <w:r w:rsidRPr="00EA29F6">
        <w:rPr>
          <w:rFonts w:ascii="Times New Roman" w:eastAsia="Times New Roman" w:hAnsi="Times New Roman" w:cs="Times New Roman"/>
          <w:sz w:val="24"/>
          <w:szCs w:val="24"/>
        </w:rPr>
        <w:t>123] would just take any combination of 1, 2, 3 as input. Anything other than 1</w:t>
      </w:r>
      <w:proofErr w:type="gramStart"/>
      <w:r w:rsidRPr="00EA29F6">
        <w:rPr>
          <w:rFonts w:ascii="Times New Roman" w:eastAsia="Times New Roman" w:hAnsi="Times New Roman" w:cs="Times New Roman"/>
          <w:sz w:val="24"/>
          <w:szCs w:val="24"/>
        </w:rPr>
        <w:t>,2,3</w:t>
      </w:r>
      <w:proofErr w:type="gramEnd"/>
      <w:r w:rsidRPr="00EA29F6">
        <w:rPr>
          <w:rFonts w:ascii="Times New Roman" w:eastAsia="Times New Roman" w:hAnsi="Times New Roman" w:cs="Times New Roman"/>
          <w:sz w:val="24"/>
          <w:szCs w:val="24"/>
        </w:rPr>
        <w:t xml:space="preserve"> would be ignored. If you write “1123390123” in the console then just first “11233” would be taken as input.</w:t>
      </w:r>
    </w:p>
    <w:p w:rsidR="00033E4F" w:rsidRPr="00033E4F" w:rsidRDefault="00033E4F" w:rsidP="00033E4F">
      <w:pPr>
        <w:spacing w:after="0" w:line="240" w:lineRule="auto"/>
        <w:ind w:left="720" w:firstLine="720"/>
        <w:rPr>
          <w:rFonts w:ascii="Times New Roman" w:eastAsia="Times New Roman" w:hAnsi="Times New Roman" w:cs="Times New Roman"/>
          <w:sz w:val="24"/>
          <w:szCs w:val="24"/>
        </w:rPr>
      </w:pPr>
    </w:p>
    <w:p w:rsidR="00C21D76" w:rsidRPr="00C21D76" w:rsidRDefault="00C21D76" w:rsidP="00C21D76">
      <w:pPr>
        <w:pStyle w:val="ListParagraph"/>
        <w:numPr>
          <w:ilvl w:val="0"/>
          <w:numId w:val="7"/>
        </w:numPr>
        <w:spacing w:after="0" w:line="240" w:lineRule="auto"/>
        <w:rPr>
          <w:rFonts w:ascii="Times New Roman" w:eastAsia="Times New Roman" w:hAnsi="Times New Roman" w:cs="Times New Roman"/>
          <w:sz w:val="24"/>
          <w:szCs w:val="24"/>
        </w:rPr>
      </w:pPr>
      <w:r w:rsidRPr="00C21D76">
        <w:rPr>
          <w:rFonts w:ascii="Times New Roman" w:hAnsi="Times New Roman" w:cs="Times New Roman"/>
          <w:spacing w:val="-1"/>
          <w:sz w:val="24"/>
          <w:szCs w:val="24"/>
          <w:shd w:val="clear" w:color="auto" w:fill="FFFFFF"/>
        </w:rPr>
        <w:t xml:space="preserve">Sometimes, we need to limit the number of digit in integer or float, number of character in string. We can achieve this by adding an </w:t>
      </w:r>
      <w:proofErr w:type="gramStart"/>
      <w:r w:rsidRPr="00C21D76">
        <w:rPr>
          <w:rFonts w:ascii="Times New Roman" w:hAnsi="Times New Roman" w:cs="Times New Roman"/>
          <w:spacing w:val="-1"/>
          <w:sz w:val="24"/>
          <w:szCs w:val="24"/>
          <w:shd w:val="clear" w:color="auto" w:fill="FFFFFF"/>
        </w:rPr>
        <w:t>integer(</w:t>
      </w:r>
      <w:proofErr w:type="gramEnd"/>
      <w:r w:rsidRPr="00C21D76">
        <w:rPr>
          <w:rFonts w:ascii="Times New Roman" w:hAnsi="Times New Roman" w:cs="Times New Roman"/>
          <w:spacing w:val="-1"/>
          <w:sz w:val="24"/>
          <w:szCs w:val="24"/>
          <w:shd w:val="clear" w:color="auto" w:fill="FFFFFF"/>
        </w:rPr>
        <w:t>&gt;0) in the string format.</w:t>
      </w:r>
    </w:p>
    <w:p w:rsidR="00C21D76" w:rsidRPr="00C21D76" w:rsidRDefault="00C21D76" w:rsidP="00C21D76">
      <w:pPr>
        <w:pStyle w:val="ListParagraph"/>
        <w:spacing w:after="0" w:line="240" w:lineRule="auto"/>
        <w:ind w:left="360"/>
        <w:rPr>
          <w:rFonts w:ascii="Times New Roman" w:eastAsia="Times New Roman" w:hAnsi="Times New Roman" w:cs="Times New Roman"/>
          <w:sz w:val="24"/>
          <w:szCs w:val="24"/>
        </w:rPr>
      </w:pPr>
      <w:proofErr w:type="spellStart"/>
      <w:proofErr w:type="gramStart"/>
      <w:r w:rsidRPr="00C21D76">
        <w:rPr>
          <w:rFonts w:ascii="Times New Roman" w:eastAsia="Times New Roman" w:hAnsi="Times New Roman" w:cs="Times New Roman"/>
          <w:sz w:val="24"/>
          <w:szCs w:val="24"/>
        </w:rPr>
        <w:t>int</w:t>
      </w:r>
      <w:proofErr w:type="spellEnd"/>
      <w:proofErr w:type="gramEnd"/>
      <w:r w:rsidRPr="00C21D76">
        <w:rPr>
          <w:rFonts w:ascii="Times New Roman" w:eastAsia="Times New Roman" w:hAnsi="Times New Roman" w:cs="Times New Roman"/>
          <w:sz w:val="24"/>
          <w:szCs w:val="24"/>
        </w:rPr>
        <w:t xml:space="preserve"> a;</w:t>
      </w:r>
    </w:p>
    <w:p w:rsidR="00C21D76" w:rsidRPr="00C21D76" w:rsidRDefault="00C21D76" w:rsidP="00C21D76">
      <w:pPr>
        <w:pStyle w:val="ListParagraph"/>
        <w:spacing w:after="0" w:line="240" w:lineRule="auto"/>
        <w:ind w:left="360"/>
        <w:rPr>
          <w:rFonts w:ascii="Times New Roman" w:eastAsia="Times New Roman" w:hAnsi="Times New Roman" w:cs="Times New Roman"/>
          <w:sz w:val="24"/>
          <w:szCs w:val="24"/>
        </w:rPr>
      </w:pPr>
      <w:proofErr w:type="spellStart"/>
      <w:proofErr w:type="gramStart"/>
      <w:r w:rsidRPr="00C21D76">
        <w:rPr>
          <w:rFonts w:ascii="Times New Roman" w:eastAsia="Times New Roman" w:hAnsi="Times New Roman" w:cs="Times New Roman"/>
          <w:sz w:val="24"/>
          <w:szCs w:val="24"/>
        </w:rPr>
        <w:t>scanf</w:t>
      </w:r>
      <w:proofErr w:type="spellEnd"/>
      <w:r w:rsidRPr="00C21D76">
        <w:rPr>
          <w:rFonts w:ascii="Times New Roman" w:eastAsia="Times New Roman" w:hAnsi="Times New Roman" w:cs="Times New Roman"/>
          <w:sz w:val="24"/>
          <w:szCs w:val="24"/>
        </w:rPr>
        <w:t>(</w:t>
      </w:r>
      <w:proofErr w:type="gramEnd"/>
      <w:r w:rsidRPr="00C21D76">
        <w:rPr>
          <w:rFonts w:ascii="Times New Roman" w:eastAsia="Times New Roman" w:hAnsi="Times New Roman" w:cs="Times New Roman"/>
          <w:sz w:val="24"/>
          <w:szCs w:val="24"/>
        </w:rPr>
        <w:t>"%5d", &amp;a);</w:t>
      </w:r>
    </w:p>
    <w:p w:rsidR="00C21D76" w:rsidRDefault="00C21D76" w:rsidP="00C21D76">
      <w:pPr>
        <w:pStyle w:val="ListParagraph"/>
        <w:spacing w:after="0" w:line="240" w:lineRule="auto"/>
        <w:ind w:left="360"/>
        <w:rPr>
          <w:rFonts w:ascii="Times New Roman" w:eastAsia="Times New Roman" w:hAnsi="Times New Roman" w:cs="Times New Roman"/>
          <w:sz w:val="24"/>
          <w:szCs w:val="24"/>
        </w:rPr>
      </w:pPr>
    </w:p>
    <w:p w:rsidR="00C21D76" w:rsidRDefault="00C21D76" w:rsidP="00C21D76">
      <w:pPr>
        <w:pStyle w:val="ListParagraph"/>
        <w:spacing w:after="0" w:line="240" w:lineRule="auto"/>
        <w:ind w:left="360"/>
        <w:rPr>
          <w:rFonts w:ascii="Times New Roman" w:eastAsia="Times New Roman" w:hAnsi="Times New Roman" w:cs="Times New Roman"/>
          <w:sz w:val="24"/>
          <w:szCs w:val="24"/>
        </w:rPr>
      </w:pPr>
      <w:r w:rsidRPr="00C21D76">
        <w:rPr>
          <w:rFonts w:ascii="Times New Roman" w:eastAsia="Times New Roman" w:hAnsi="Times New Roman" w:cs="Times New Roman"/>
          <w:sz w:val="24"/>
          <w:szCs w:val="24"/>
        </w:rPr>
        <w:t>The code above, would take just first 5 digit</w:t>
      </w:r>
      <w:r>
        <w:rPr>
          <w:rFonts w:ascii="Times New Roman" w:eastAsia="Times New Roman" w:hAnsi="Times New Roman" w:cs="Times New Roman"/>
          <w:sz w:val="24"/>
          <w:szCs w:val="24"/>
        </w:rPr>
        <w:t>s</w:t>
      </w:r>
      <w:r w:rsidRPr="00C21D76">
        <w:rPr>
          <w:rFonts w:ascii="Times New Roman" w:eastAsia="Times New Roman" w:hAnsi="Times New Roman" w:cs="Times New Roman"/>
          <w:sz w:val="24"/>
          <w:szCs w:val="24"/>
        </w:rPr>
        <w:t xml:space="preserve"> as input. Any digits after 5th one would be ignored. If the integer has less tha</w:t>
      </w:r>
      <w:r>
        <w:rPr>
          <w:rFonts w:ascii="Times New Roman" w:eastAsia="Times New Roman" w:hAnsi="Times New Roman" w:cs="Times New Roman"/>
          <w:sz w:val="24"/>
          <w:szCs w:val="24"/>
        </w:rPr>
        <w:t>n</w:t>
      </w:r>
      <w:r w:rsidRPr="00C21D76">
        <w:rPr>
          <w:rFonts w:ascii="Times New Roman" w:eastAsia="Times New Roman" w:hAnsi="Times New Roman" w:cs="Times New Roman"/>
          <w:sz w:val="24"/>
          <w:szCs w:val="24"/>
        </w:rPr>
        <w:t xml:space="preserve"> 5 digits, then it would be taken as it is.</w:t>
      </w:r>
    </w:p>
    <w:p w:rsidR="00C21D76" w:rsidRPr="00C21D76" w:rsidRDefault="00C21D76" w:rsidP="00C21D76">
      <w:pPr>
        <w:pStyle w:val="ListParagraph"/>
        <w:spacing w:after="0" w:line="240" w:lineRule="auto"/>
        <w:ind w:left="360"/>
        <w:rPr>
          <w:rFonts w:ascii="Times New Roman" w:eastAsia="Times New Roman" w:hAnsi="Times New Roman" w:cs="Times New Roman"/>
          <w:sz w:val="24"/>
          <w:szCs w:val="24"/>
        </w:rPr>
      </w:pPr>
      <w:r w:rsidRPr="00C21D76">
        <w:rPr>
          <w:rFonts w:ascii="Times New Roman" w:eastAsia="Times New Roman" w:hAnsi="Times New Roman" w:cs="Times New Roman"/>
          <w:sz w:val="24"/>
          <w:szCs w:val="24"/>
        </w:rPr>
        <w:t>%5d would take an integer of at most 5 digits.</w:t>
      </w:r>
    </w:p>
    <w:p w:rsidR="00C21D76" w:rsidRPr="00C21D76" w:rsidRDefault="00C21D76" w:rsidP="00C21D76">
      <w:pPr>
        <w:pStyle w:val="ListParagraph"/>
        <w:spacing w:after="0" w:line="240" w:lineRule="auto"/>
        <w:ind w:left="360"/>
        <w:rPr>
          <w:rFonts w:ascii="Times New Roman" w:eastAsia="Times New Roman" w:hAnsi="Times New Roman" w:cs="Times New Roman"/>
          <w:sz w:val="24"/>
          <w:szCs w:val="24"/>
        </w:rPr>
      </w:pPr>
      <w:r w:rsidRPr="00C21D76">
        <w:rPr>
          <w:rFonts w:ascii="Times New Roman" w:eastAsia="Times New Roman" w:hAnsi="Times New Roman" w:cs="Times New Roman"/>
          <w:sz w:val="24"/>
          <w:szCs w:val="24"/>
        </w:rPr>
        <w:t xml:space="preserve">%5f would take a float type number of at most 5 digits or 4 digits and one </w:t>
      </w:r>
      <w:proofErr w:type="gramStart"/>
      <w:r w:rsidRPr="00C21D76">
        <w:rPr>
          <w:rFonts w:ascii="Times New Roman" w:eastAsia="Times New Roman" w:hAnsi="Times New Roman" w:cs="Times New Roman"/>
          <w:sz w:val="24"/>
          <w:szCs w:val="24"/>
        </w:rPr>
        <w:t xml:space="preserve">“ </w:t>
      </w:r>
      <w:r w:rsidRPr="00C21D76">
        <w:rPr>
          <w:rFonts w:ascii="Times New Roman" w:eastAsia="Times New Roman" w:hAnsi="Times New Roman" w:cs="Times New Roman"/>
          <w:sz w:val="28"/>
          <w:szCs w:val="24"/>
        </w:rPr>
        <w:t>.</w:t>
      </w:r>
      <w:proofErr w:type="gramEnd"/>
      <w:r w:rsidRPr="00C21D76">
        <w:rPr>
          <w:rFonts w:ascii="Times New Roman" w:eastAsia="Times New Roman" w:hAnsi="Times New Roman" w:cs="Times New Roman"/>
          <w:sz w:val="24"/>
          <w:szCs w:val="24"/>
        </w:rPr>
        <w:t xml:space="preserve"> ” as input.</w:t>
      </w:r>
    </w:p>
    <w:p w:rsidR="00C21D76" w:rsidRPr="00C21D76" w:rsidRDefault="00C21D76" w:rsidP="00C21D76">
      <w:pPr>
        <w:pStyle w:val="ListParagraph"/>
        <w:spacing w:after="0" w:line="240" w:lineRule="auto"/>
        <w:ind w:left="360"/>
        <w:rPr>
          <w:rFonts w:ascii="Times New Roman" w:eastAsia="Times New Roman" w:hAnsi="Times New Roman" w:cs="Times New Roman"/>
          <w:sz w:val="24"/>
          <w:szCs w:val="24"/>
        </w:rPr>
      </w:pPr>
      <w:r w:rsidRPr="00C21D76">
        <w:rPr>
          <w:rFonts w:ascii="Times New Roman" w:eastAsia="Times New Roman" w:hAnsi="Times New Roman" w:cs="Times New Roman"/>
          <w:sz w:val="24"/>
          <w:szCs w:val="24"/>
        </w:rPr>
        <w:t>%5s would take a string of at most 5 non white-space characters as input.</w:t>
      </w:r>
    </w:p>
    <w:p w:rsidR="00C21D76" w:rsidRDefault="00C21D76" w:rsidP="00C21D76">
      <w:pPr>
        <w:pStyle w:val="ListParagraph"/>
        <w:spacing w:after="0" w:line="240" w:lineRule="auto"/>
        <w:ind w:left="360"/>
        <w:rPr>
          <w:rFonts w:ascii="Times New Roman" w:eastAsia="Times New Roman" w:hAnsi="Times New Roman" w:cs="Times New Roman"/>
          <w:sz w:val="24"/>
          <w:szCs w:val="24"/>
        </w:rPr>
      </w:pPr>
    </w:p>
    <w:p w:rsidR="003754F4" w:rsidRPr="00C20FBF" w:rsidRDefault="003754F4" w:rsidP="00C21D76">
      <w:pPr>
        <w:pStyle w:val="ListParagraph"/>
        <w:spacing w:after="0" w:line="240" w:lineRule="auto"/>
        <w:ind w:left="360"/>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3754F4" w:rsidRPr="00E54621" w:rsidRDefault="003754F4" w:rsidP="003754F4">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inta,</w:t>
      </w:r>
      <w:proofErr w:type="gramEnd"/>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“%3d %3d %3d”, &amp;a, &amp;b, &amp;c);</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%d %d”, a, b, c);</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following input instances.</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1 2 3</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123   456   789</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12345678</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1234   </w:t>
      </w:r>
      <w:proofErr w:type="gramStart"/>
      <w:r>
        <w:rPr>
          <w:rFonts w:ascii="Times New Roman" w:eastAsia="Times New Roman" w:hAnsi="Times New Roman" w:cs="Times New Roman"/>
          <w:sz w:val="24"/>
          <w:szCs w:val="24"/>
        </w:rPr>
        <w:t>5678  9</w:t>
      </w:r>
      <w:proofErr w:type="gramEnd"/>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p>
    <w:p w:rsidR="002E2044" w:rsidRPr="00320BD1" w:rsidRDefault="002E2044" w:rsidP="003754F4">
      <w:pPr>
        <w:pStyle w:val="ListParagraph"/>
        <w:spacing w:after="0" w:line="240" w:lineRule="auto"/>
        <w:ind w:left="360"/>
        <w:rPr>
          <w:rFonts w:ascii="Times New Roman" w:eastAsia="Times New Roman" w:hAnsi="Times New Roman" w:cs="Times New Roman"/>
          <w:b/>
          <w:sz w:val="24"/>
          <w:szCs w:val="24"/>
        </w:rPr>
      </w:pPr>
      <w:r w:rsidRPr="00320BD1">
        <w:rPr>
          <w:rFonts w:ascii="Times New Roman" w:eastAsia="Times New Roman" w:hAnsi="Times New Roman" w:cs="Times New Roman"/>
          <w:b/>
          <w:sz w:val="24"/>
          <w:szCs w:val="24"/>
        </w:rPr>
        <w:t>Output:</w:t>
      </w:r>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program is executed, three integer quantities will be entered from the standard input device. Suppose the input data items are entered as</w:t>
      </w:r>
    </w:p>
    <w:p w:rsidR="002E2044" w:rsidRPr="002E2044" w:rsidRDefault="002E2044" w:rsidP="003754F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1 2 3</w:t>
      </w:r>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following assignments will result:</w:t>
      </w:r>
    </w:p>
    <w:p w:rsidR="002E2044" w:rsidRPr="002E2044" w:rsidRDefault="002E2044" w:rsidP="003754F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a=1, b=2, c=3</w:t>
      </w:r>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If the data had been entered as:</w:t>
      </w:r>
    </w:p>
    <w:p w:rsidR="002E2044" w:rsidRPr="002E2044" w:rsidRDefault="002E2044" w:rsidP="003754F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123 456 789</w:t>
      </w:r>
    </w:p>
    <w:p w:rsidR="002E2044" w:rsidRDefault="002E2044"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assignments would be:</w:t>
      </w:r>
    </w:p>
    <w:p w:rsidR="002E2044" w:rsidRDefault="002E2044" w:rsidP="003754F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a=123, b= 456, c=789</w:t>
      </w:r>
    </w:p>
    <w:p w:rsidR="002E2044" w:rsidRDefault="002E2044" w:rsidP="003754F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suppose the data had been entered as</w:t>
      </w:r>
    </w:p>
    <w:p w:rsidR="002E2044" w:rsidRDefault="002E2044" w:rsidP="003754F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123456789</w:t>
      </w:r>
    </w:p>
    <w:p w:rsidR="002E2044" w:rsidRDefault="002E2044" w:rsidP="003754F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Then the assignments would be:</w:t>
      </w:r>
    </w:p>
    <w:p w:rsidR="002E2044" w:rsidRDefault="002E2044" w:rsidP="002E204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a=123, b=456</w:t>
      </w:r>
      <w:proofErr w:type="gramStart"/>
      <w:r>
        <w:rPr>
          <w:rFonts w:ascii="Times New Roman" w:eastAsia="Times New Roman" w:hAnsi="Times New Roman" w:cs="Times New Roman"/>
          <w:b/>
          <w:sz w:val="24"/>
          <w:szCs w:val="24"/>
        </w:rPr>
        <w:t>,c</w:t>
      </w:r>
      <w:proofErr w:type="gramEnd"/>
      <w:r>
        <w:rPr>
          <w:rFonts w:ascii="Times New Roman" w:eastAsia="Times New Roman" w:hAnsi="Times New Roman" w:cs="Times New Roman"/>
          <w:b/>
          <w:sz w:val="24"/>
          <w:szCs w:val="24"/>
        </w:rPr>
        <w:t>=789</w:t>
      </w:r>
    </w:p>
    <w:p w:rsidR="002E2044" w:rsidRDefault="00B37EAA" w:rsidP="002E204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r w:rsidR="002E2044">
        <w:rPr>
          <w:rFonts w:ascii="Times New Roman" w:eastAsia="Times New Roman" w:hAnsi="Times New Roman" w:cs="Times New Roman"/>
          <w:b/>
          <w:sz w:val="24"/>
          <w:szCs w:val="24"/>
        </w:rPr>
        <w:t xml:space="preserve"> the first three digits would be assigned to a, the next three digits to b, and the last three digits to c.</w:t>
      </w:r>
    </w:p>
    <w:p w:rsidR="002E2044" w:rsidRDefault="002E2044" w:rsidP="002E204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Finally, suppose that the data had been entered as</w:t>
      </w:r>
    </w:p>
    <w:p w:rsidR="002E2044" w:rsidRDefault="002E2044" w:rsidP="002E2044">
      <w:pPr>
        <w:pStyle w:val="ListParagraph"/>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1234 5678 9</w:t>
      </w:r>
    </w:p>
    <w:p w:rsidR="002E2044" w:rsidRDefault="002E2044" w:rsidP="002E2044">
      <w:pPr>
        <w:pStyle w:val="ListParagraph"/>
        <w:spacing w:after="0" w:line="240" w:lineRule="auto"/>
        <w:ind w:left="360"/>
        <w:rPr>
          <w:rFonts w:ascii="Times New Roman" w:eastAsia="Times New Roman" w:hAnsi="Times New Roman" w:cs="Times New Roman"/>
          <w:b/>
          <w:sz w:val="24"/>
          <w:szCs w:val="24"/>
        </w:rPr>
      </w:pPr>
      <w:r w:rsidRPr="002E2044">
        <w:rPr>
          <w:rFonts w:ascii="Times New Roman" w:eastAsia="Times New Roman" w:hAnsi="Times New Roman" w:cs="Times New Roman"/>
          <w:b/>
          <w:sz w:val="24"/>
          <w:szCs w:val="24"/>
        </w:rPr>
        <w:t>Then the assignments would be:</w:t>
      </w:r>
    </w:p>
    <w:p w:rsidR="002E2044" w:rsidRPr="002E2044" w:rsidRDefault="002E2044" w:rsidP="002E2044">
      <w:pPr>
        <w:pStyle w:val="ListParagraph"/>
        <w:spacing w:after="0" w:line="240" w:lineRule="auto"/>
        <w:ind w:left="360"/>
        <w:rPr>
          <w:rFonts w:ascii="Times New Roman" w:eastAsia="Times New Roman" w:hAnsi="Times New Roman" w:cs="Times New Roman"/>
          <w:b/>
          <w:sz w:val="24"/>
          <w:szCs w:val="24"/>
        </w:rPr>
      </w:pPr>
    </w:p>
    <w:p w:rsidR="002E2044" w:rsidRDefault="00B37EAA" w:rsidP="003754F4">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E2044">
        <w:rPr>
          <w:rFonts w:ascii="Times New Roman" w:eastAsia="Times New Roman" w:hAnsi="Times New Roman" w:cs="Times New Roman"/>
          <w:sz w:val="24"/>
          <w:szCs w:val="24"/>
        </w:rPr>
        <w:t>=123, b=4, c=567</w:t>
      </w:r>
    </w:p>
    <w:p w:rsidR="00B37EAA" w:rsidRPr="00B37EAA" w:rsidRDefault="00B37EAA" w:rsidP="003754F4">
      <w:pPr>
        <w:pStyle w:val="ListParagraph"/>
        <w:spacing w:after="0" w:line="240" w:lineRule="auto"/>
        <w:ind w:left="360"/>
        <w:rPr>
          <w:rFonts w:ascii="Times New Roman" w:eastAsia="Times New Roman" w:hAnsi="Times New Roman" w:cs="Times New Roman"/>
          <w:b/>
          <w:sz w:val="24"/>
          <w:szCs w:val="24"/>
        </w:rPr>
      </w:pPr>
      <w:r w:rsidRPr="00B37EAA">
        <w:rPr>
          <w:rFonts w:ascii="Times New Roman" w:eastAsia="Times New Roman" w:hAnsi="Times New Roman" w:cs="Times New Roman"/>
          <w:b/>
          <w:sz w:val="24"/>
          <w:szCs w:val="24"/>
        </w:rPr>
        <w:t>The remaining two digits (8 &amp; 9) would be ignored.</w:t>
      </w:r>
    </w:p>
    <w:p w:rsidR="003754F4" w:rsidRDefault="003754F4" w:rsidP="003754F4">
      <w:pPr>
        <w:pStyle w:val="ListParagraph"/>
        <w:spacing w:after="0" w:line="240" w:lineRule="auto"/>
        <w:ind w:left="360"/>
        <w:rPr>
          <w:rFonts w:ascii="Times New Roman" w:eastAsia="Times New Roman" w:hAnsi="Times New Roman" w:cs="Times New Roman"/>
          <w:sz w:val="24"/>
          <w:szCs w:val="24"/>
        </w:rPr>
      </w:pPr>
    </w:p>
    <w:p w:rsidR="00500E17" w:rsidRPr="00C20FBF" w:rsidRDefault="00500E17" w:rsidP="00500E17">
      <w:pPr>
        <w:pStyle w:val="ListParagraph"/>
        <w:numPr>
          <w:ilvl w:val="0"/>
          <w:numId w:val="7"/>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500E17" w:rsidRPr="00E54621" w:rsidRDefault="00500E17" w:rsidP="00500E17">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500E17" w:rsidRDefault="00500E17" w:rsidP="00500E17">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3754F4" w:rsidRDefault="00500E17" w:rsidP="00500E17">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inti</w:t>
      </w:r>
      <w:proofErr w:type="spellEnd"/>
      <w:r>
        <w:rPr>
          <w:rFonts w:ascii="Times New Roman" w:eastAsia="Times New Roman" w:hAnsi="Times New Roman" w:cs="Times New Roman"/>
          <w:sz w:val="24"/>
          <w:szCs w:val="24"/>
        </w:rPr>
        <w:t xml:space="preserve"> ;</w:t>
      </w:r>
      <w:proofErr w:type="gramEnd"/>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x; </w:t>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ab/>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proofErr w:type="gramEnd"/>
      <w:r>
        <w:rPr>
          <w:rFonts w:ascii="Times New Roman" w:eastAsia="Times New Roman" w:hAnsi="Times New Roman" w:cs="Times New Roman"/>
          <w:sz w:val="24"/>
          <w:szCs w:val="24"/>
        </w:rPr>
        <w:t xml:space="preserve"> (“%3d  %5f   %c”, &amp;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&amp;x, &amp;c);</w:t>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%f  %c”,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 c);</w:t>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the following values: </w:t>
      </w:r>
    </w:p>
    <w:p w:rsidR="00500E17" w:rsidRDefault="00500E17" w:rsidP="00500E17">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256.875   T</w:t>
      </w:r>
    </w:p>
    <w:p w:rsidR="00B37EAA" w:rsidRDefault="00B37EAA" w:rsidP="00500E17">
      <w:pPr>
        <w:pStyle w:val="ListParagraph"/>
        <w:spacing w:after="0" w:line="240" w:lineRule="auto"/>
        <w:ind w:left="360"/>
        <w:rPr>
          <w:rFonts w:ascii="Times New Roman" w:eastAsia="Times New Roman" w:hAnsi="Times New Roman" w:cs="Times New Roman"/>
          <w:sz w:val="24"/>
          <w:szCs w:val="24"/>
        </w:rPr>
      </w:pPr>
    </w:p>
    <w:p w:rsidR="00B37EAA" w:rsidRPr="00C20FBF" w:rsidRDefault="00B37EAA" w:rsidP="00B37EAA">
      <w:pPr>
        <w:pStyle w:val="ListParagraph"/>
        <w:numPr>
          <w:ilvl w:val="0"/>
          <w:numId w:val="7"/>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B37EAA" w:rsidRPr="00E54621" w:rsidRDefault="00B37EAA" w:rsidP="00B37EAA">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B37EAA" w:rsidRDefault="00B37EAA" w:rsidP="00B37EAA">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B37EAA" w:rsidRDefault="00B37EAA" w:rsidP="00B37EAA">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short</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xml:space="preserve">; </w:t>
      </w:r>
    </w:p>
    <w:p w:rsidR="00B37EAA" w:rsidRDefault="00B37EAA" w:rsidP="00B37EAA">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lx, </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xml:space="preserve">;  </w:t>
      </w:r>
    </w:p>
    <w:p w:rsidR="00B37EAA" w:rsidRDefault="00AA00A3" w:rsidP="00B37EAA">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double</w:t>
      </w:r>
      <w:proofErr w:type="gramEnd"/>
      <w:r>
        <w:rPr>
          <w:rFonts w:ascii="Times New Roman" w:eastAsia="Times New Roman" w:hAnsi="Times New Roman" w:cs="Times New Roman"/>
          <w:sz w:val="24"/>
          <w:szCs w:val="24"/>
        </w:rPr>
        <w:t xml:space="preserve"> dx, </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w:t>
      </w:r>
      <w:r w:rsidR="00B37EAA">
        <w:rPr>
          <w:rFonts w:ascii="Times New Roman" w:eastAsia="Times New Roman" w:hAnsi="Times New Roman" w:cs="Times New Roman"/>
          <w:sz w:val="24"/>
          <w:szCs w:val="24"/>
        </w:rPr>
        <w:tab/>
      </w:r>
    </w:p>
    <w:p w:rsidR="00B37EAA" w:rsidRDefault="00B37EAA" w:rsidP="00B37EAA">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proofErr w:type="gramEnd"/>
      <w:r>
        <w:rPr>
          <w:rFonts w:ascii="Times New Roman" w:eastAsia="Times New Roman" w:hAnsi="Times New Roman" w:cs="Times New Roman"/>
          <w:sz w:val="24"/>
          <w:szCs w:val="24"/>
        </w:rPr>
        <w:t xml:space="preserve"> (“%</w:t>
      </w:r>
      <w:proofErr w:type="spellStart"/>
      <w:r w:rsidR="00AA00A3">
        <w:rPr>
          <w:rFonts w:ascii="Times New Roman" w:eastAsia="Times New Roman" w:hAnsi="Times New Roman" w:cs="Times New Roman"/>
          <w:sz w:val="24"/>
          <w:szCs w:val="24"/>
        </w:rPr>
        <w:t>h</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w:t>
      </w:r>
      <w:proofErr w:type="spellStart"/>
      <w:r w:rsidR="00AA00A3">
        <w:rPr>
          <w:rFonts w:ascii="Times New Roman" w:eastAsia="Times New Roman" w:hAnsi="Times New Roman" w:cs="Times New Roman"/>
          <w:sz w:val="24"/>
          <w:szCs w:val="24"/>
        </w:rPr>
        <w:t>ld</w:t>
      </w:r>
      <w:proofErr w:type="spellEnd"/>
      <w:r w:rsidR="00AA00A3">
        <w:rPr>
          <w:rFonts w:ascii="Times New Roman" w:eastAsia="Times New Roman" w:hAnsi="Times New Roman" w:cs="Times New Roman"/>
          <w:sz w:val="24"/>
          <w:szCs w:val="24"/>
        </w:rPr>
        <w:t xml:space="preserve">   %lf</w:t>
      </w:r>
      <w:r>
        <w:rPr>
          <w:rFonts w:ascii="Times New Roman" w:eastAsia="Times New Roman" w:hAnsi="Times New Roman" w:cs="Times New Roman"/>
          <w:sz w:val="24"/>
          <w:szCs w:val="24"/>
        </w:rPr>
        <w:t>”, &amp;i</w:t>
      </w:r>
      <w:r w:rsidR="00AA00A3">
        <w:rPr>
          <w:rFonts w:ascii="Times New Roman" w:eastAsia="Times New Roman" w:hAnsi="Times New Roman" w:cs="Times New Roman"/>
          <w:sz w:val="24"/>
          <w:szCs w:val="24"/>
        </w:rPr>
        <w:t>x</w:t>
      </w:r>
      <w:r>
        <w:rPr>
          <w:rFonts w:ascii="Times New Roman" w:eastAsia="Times New Roman" w:hAnsi="Times New Roman" w:cs="Times New Roman"/>
          <w:sz w:val="24"/>
          <w:szCs w:val="24"/>
        </w:rPr>
        <w:t>, &amp;</w:t>
      </w:r>
      <w:r w:rsidR="00AA00A3">
        <w:rPr>
          <w:rFonts w:ascii="Times New Roman" w:eastAsia="Times New Roman" w:hAnsi="Times New Roman" w:cs="Times New Roman"/>
          <w:sz w:val="24"/>
          <w:szCs w:val="24"/>
        </w:rPr>
        <w:t>lx, &amp;dx</w:t>
      </w:r>
      <w:r>
        <w:rPr>
          <w:rFonts w:ascii="Times New Roman" w:eastAsia="Times New Roman" w:hAnsi="Times New Roman" w:cs="Times New Roman"/>
          <w:sz w:val="24"/>
          <w:szCs w:val="24"/>
        </w:rPr>
        <w:t>);</w:t>
      </w:r>
    </w:p>
    <w:p w:rsidR="00B37EAA" w:rsidRDefault="00B37EAA" w:rsidP="00B37EAA">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sidR="007A6F65">
        <w:rPr>
          <w:rFonts w:ascii="Times New Roman" w:eastAsia="Times New Roman" w:hAnsi="Times New Roman" w:cs="Times New Roman"/>
          <w:sz w:val="24"/>
          <w:szCs w:val="24"/>
        </w:rPr>
        <w:t>hd</w:t>
      </w:r>
      <w:proofErr w:type="spellEnd"/>
      <w:r w:rsidR="007A6F65">
        <w:rPr>
          <w:rFonts w:ascii="Times New Roman" w:eastAsia="Times New Roman" w:hAnsi="Times New Roman" w:cs="Times New Roman"/>
          <w:sz w:val="24"/>
          <w:szCs w:val="24"/>
        </w:rPr>
        <w:t xml:space="preserve"> %</w:t>
      </w:r>
      <w:proofErr w:type="spellStart"/>
      <w:r w:rsidR="007A6F65">
        <w:rPr>
          <w:rFonts w:ascii="Times New Roman" w:eastAsia="Times New Roman" w:hAnsi="Times New Roman" w:cs="Times New Roman"/>
          <w:sz w:val="24"/>
          <w:szCs w:val="24"/>
        </w:rPr>
        <w:t>ld</w:t>
      </w:r>
      <w:proofErr w:type="spellEnd"/>
      <w:r w:rsidR="007A6F65">
        <w:rPr>
          <w:rFonts w:ascii="Times New Roman" w:eastAsia="Times New Roman" w:hAnsi="Times New Roman" w:cs="Times New Roman"/>
          <w:sz w:val="24"/>
          <w:szCs w:val="24"/>
        </w:rPr>
        <w:t xml:space="preserve"> %lf</w:t>
      </w:r>
      <w:r>
        <w:rPr>
          <w:rFonts w:ascii="Times New Roman" w:eastAsia="Times New Roman" w:hAnsi="Times New Roman" w:cs="Times New Roman"/>
          <w:sz w:val="24"/>
          <w:szCs w:val="24"/>
        </w:rPr>
        <w:t>”, i</w:t>
      </w:r>
      <w:r w:rsidR="007A6F65">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w:t>
      </w:r>
      <w:r w:rsidR="007A6F6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x, </w:t>
      </w:r>
      <w:r w:rsidR="007A6F65">
        <w:rPr>
          <w:rFonts w:ascii="Times New Roman" w:eastAsia="Times New Roman" w:hAnsi="Times New Roman" w:cs="Times New Roman"/>
          <w:sz w:val="24"/>
          <w:szCs w:val="24"/>
        </w:rPr>
        <w:t>dx</w:t>
      </w:r>
      <w:r>
        <w:rPr>
          <w:rFonts w:ascii="Times New Roman" w:eastAsia="Times New Roman" w:hAnsi="Times New Roman" w:cs="Times New Roman"/>
          <w:sz w:val="24"/>
          <w:szCs w:val="24"/>
        </w:rPr>
        <w:t>);</w:t>
      </w:r>
    </w:p>
    <w:p w:rsidR="002F65CC" w:rsidRDefault="002F65CC" w:rsidP="002F65CC">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%3ho %7lx %15le”, &amp;</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w:t>
      </w:r>
    </w:p>
    <w:p w:rsidR="002F65CC" w:rsidRDefault="002F65CC" w:rsidP="002F65CC">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%3ho %7lx %15le”, </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w:t>
      </w:r>
    </w:p>
    <w:p w:rsidR="002F65CC" w:rsidRDefault="002F65CC" w:rsidP="002F65CC">
      <w:pPr>
        <w:pStyle w:val="ListParagraph"/>
        <w:spacing w:after="0" w:line="240" w:lineRule="auto"/>
        <w:ind w:left="360"/>
        <w:rPr>
          <w:rFonts w:ascii="Times New Roman" w:eastAsia="Times New Roman" w:hAnsi="Times New Roman" w:cs="Times New Roman"/>
          <w:sz w:val="24"/>
          <w:szCs w:val="24"/>
        </w:rPr>
      </w:pPr>
    </w:p>
    <w:p w:rsidR="00B37EAA" w:rsidRDefault="002F65CC" w:rsidP="002F65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F65CC" w:rsidRDefault="002F65CC" w:rsidP="002F65CC">
      <w:pPr>
        <w:spacing w:after="0" w:line="240" w:lineRule="auto"/>
        <w:jc w:val="both"/>
        <w:rPr>
          <w:rFonts w:ascii="Times New Roman" w:eastAsia="Times New Roman" w:hAnsi="Times New Roman" w:cs="Times New Roman"/>
          <w:sz w:val="24"/>
          <w:szCs w:val="24"/>
        </w:rPr>
      </w:pPr>
      <w:proofErr w:type="spellStart"/>
      <w:r w:rsidRPr="002F65CC">
        <w:rPr>
          <w:rFonts w:ascii="Times New Roman" w:eastAsia="Times New Roman" w:hAnsi="Times New Roman" w:cs="Times New Roman"/>
          <w:b/>
          <w:sz w:val="24"/>
          <w:szCs w:val="24"/>
        </w:rPr>
        <w:t>Note</w:t>
      </w:r>
      <w:proofErr w:type="gramStart"/>
      <w:r w:rsidRPr="002F65CC">
        <w:rPr>
          <w:rFonts w:ascii="Times New Roman" w:eastAsia="Times New Roman" w:hAnsi="Times New Roman" w:cs="Times New Roman"/>
          <w:b/>
          <w:sz w:val="24"/>
          <w:szCs w:val="24"/>
        </w:rPr>
        <w:t>:</w:t>
      </w:r>
      <w:r w:rsidRPr="002F65CC">
        <w:rPr>
          <w:rFonts w:ascii="Times New Roman" w:eastAsia="Times New Roman" w:hAnsi="Times New Roman" w:cs="Times New Roman"/>
          <w:sz w:val="24"/>
          <w:szCs w:val="24"/>
        </w:rPr>
        <w:t>The</w:t>
      </w:r>
      <w:proofErr w:type="spellEnd"/>
      <w:proofErr w:type="gramEnd"/>
      <w:r w:rsidRPr="002F65CC">
        <w:rPr>
          <w:rFonts w:ascii="Times New Roman" w:eastAsia="Times New Roman" w:hAnsi="Times New Roman" w:cs="Times New Roman"/>
          <w:sz w:val="24"/>
          <w:szCs w:val="24"/>
        </w:rPr>
        <w:t xml:space="preserve"> </w:t>
      </w:r>
      <w:r w:rsidRPr="002F65CC">
        <w:rPr>
          <w:rFonts w:ascii="Times New Roman" w:eastAsia="Times New Roman" w:hAnsi="Times New Roman" w:cs="Times New Roman"/>
          <w:b/>
          <w:sz w:val="24"/>
          <w:szCs w:val="24"/>
        </w:rPr>
        <w:t xml:space="preserve">second </w:t>
      </w:r>
      <w:proofErr w:type="spellStart"/>
      <w:r w:rsidRPr="002F65CC">
        <w:rPr>
          <w:rFonts w:ascii="Times New Roman" w:eastAsia="Times New Roman" w:hAnsi="Times New Roman" w:cs="Times New Roman"/>
          <w:b/>
          <w:sz w:val="24"/>
          <w:szCs w:val="24"/>
        </w:rPr>
        <w:t>scanf</w:t>
      </w:r>
      <w:proofErr w:type="spellEnd"/>
      <w:r w:rsidRPr="002F65CC">
        <w:rPr>
          <w:rFonts w:ascii="Times New Roman" w:eastAsia="Times New Roman" w:hAnsi="Times New Roman" w:cs="Times New Roman"/>
          <w:sz w:val="24"/>
          <w:szCs w:val="24"/>
        </w:rPr>
        <w:t xml:space="preserve"> function indicates that the </w:t>
      </w:r>
      <w:r w:rsidRPr="002F65CC">
        <w:rPr>
          <w:rFonts w:ascii="Times New Roman" w:eastAsia="Times New Roman" w:hAnsi="Times New Roman" w:cs="Times New Roman"/>
          <w:b/>
          <w:sz w:val="24"/>
          <w:szCs w:val="24"/>
        </w:rPr>
        <w:t>first data item</w:t>
      </w:r>
      <w:r w:rsidRPr="002F65CC">
        <w:rPr>
          <w:rFonts w:ascii="Times New Roman" w:eastAsia="Times New Roman" w:hAnsi="Times New Roman" w:cs="Times New Roman"/>
          <w:sz w:val="24"/>
          <w:szCs w:val="24"/>
        </w:rPr>
        <w:t xml:space="preserve"> will have a maximum field </w:t>
      </w:r>
      <w:r w:rsidRPr="002F65CC">
        <w:rPr>
          <w:rFonts w:ascii="Times New Roman" w:eastAsia="Times New Roman" w:hAnsi="Times New Roman" w:cs="Times New Roman"/>
          <w:b/>
          <w:sz w:val="24"/>
          <w:szCs w:val="24"/>
        </w:rPr>
        <w:t>width of 3</w:t>
      </w:r>
      <w:r w:rsidRPr="002F65CC">
        <w:rPr>
          <w:rFonts w:ascii="Times New Roman" w:eastAsia="Times New Roman" w:hAnsi="Times New Roman" w:cs="Times New Roman"/>
          <w:sz w:val="24"/>
          <w:szCs w:val="24"/>
        </w:rPr>
        <w:t xml:space="preserve"> characters ad it will be assigned to </w:t>
      </w:r>
      <w:r w:rsidRPr="002F65CC">
        <w:rPr>
          <w:rFonts w:ascii="Times New Roman" w:eastAsia="Times New Roman" w:hAnsi="Times New Roman" w:cs="Times New Roman"/>
          <w:b/>
          <w:sz w:val="24"/>
          <w:szCs w:val="24"/>
        </w:rPr>
        <w:t>short octal integer</w:t>
      </w:r>
      <w:r w:rsidRPr="002F65CC">
        <w:rPr>
          <w:rFonts w:ascii="Times New Roman" w:eastAsia="Times New Roman" w:hAnsi="Times New Roman" w:cs="Times New Roman"/>
          <w:sz w:val="24"/>
          <w:szCs w:val="24"/>
        </w:rPr>
        <w:t xml:space="preserve"> variable, </w:t>
      </w:r>
      <w:r>
        <w:rPr>
          <w:rFonts w:ascii="Times New Roman" w:eastAsia="Times New Roman" w:hAnsi="Times New Roman" w:cs="Times New Roman"/>
          <w:sz w:val="24"/>
          <w:szCs w:val="24"/>
        </w:rPr>
        <w:t xml:space="preserve">the </w:t>
      </w:r>
      <w:r w:rsidRPr="002F65CC">
        <w:rPr>
          <w:rFonts w:ascii="Times New Roman" w:eastAsia="Times New Roman" w:hAnsi="Times New Roman" w:cs="Times New Roman"/>
          <w:b/>
          <w:sz w:val="24"/>
          <w:szCs w:val="24"/>
        </w:rPr>
        <w:t>second data item</w:t>
      </w:r>
      <w:r>
        <w:rPr>
          <w:rFonts w:ascii="Times New Roman" w:eastAsia="Times New Roman" w:hAnsi="Times New Roman" w:cs="Times New Roman"/>
          <w:sz w:val="24"/>
          <w:szCs w:val="24"/>
        </w:rPr>
        <w:t xml:space="preserve"> will have a maximum field </w:t>
      </w:r>
      <w:r w:rsidRPr="00FE25D5">
        <w:rPr>
          <w:rFonts w:ascii="Times New Roman" w:eastAsia="Times New Roman" w:hAnsi="Times New Roman" w:cs="Times New Roman"/>
          <w:b/>
          <w:sz w:val="24"/>
          <w:szCs w:val="24"/>
        </w:rPr>
        <w:t>width of 7</w:t>
      </w:r>
      <w:r>
        <w:rPr>
          <w:rFonts w:ascii="Times New Roman" w:eastAsia="Times New Roman" w:hAnsi="Times New Roman" w:cs="Times New Roman"/>
          <w:sz w:val="24"/>
          <w:szCs w:val="24"/>
        </w:rPr>
        <w:t xml:space="preserve"> characters</w:t>
      </w:r>
      <w:r w:rsidRPr="002F65CC">
        <w:rPr>
          <w:rFonts w:ascii="Times New Roman" w:eastAsia="Times New Roman" w:hAnsi="Times New Roman" w:cs="Times New Roman"/>
          <w:sz w:val="24"/>
          <w:szCs w:val="24"/>
        </w:rPr>
        <w:t xml:space="preserve"> and it will be assigned to a </w:t>
      </w:r>
      <w:r w:rsidRPr="00FE25D5">
        <w:rPr>
          <w:rFonts w:ascii="Times New Roman" w:eastAsia="Times New Roman" w:hAnsi="Times New Roman" w:cs="Times New Roman"/>
          <w:b/>
          <w:sz w:val="24"/>
          <w:szCs w:val="24"/>
        </w:rPr>
        <w:t xml:space="preserve">long hexadecimal integer </w:t>
      </w:r>
      <w:proofErr w:type="spellStart"/>
      <w:r w:rsidRPr="00FE25D5">
        <w:rPr>
          <w:rFonts w:ascii="Times New Roman" w:eastAsia="Times New Roman" w:hAnsi="Times New Roman" w:cs="Times New Roman"/>
          <w:b/>
          <w:sz w:val="24"/>
          <w:szCs w:val="24"/>
        </w:rPr>
        <w:t>variable</w:t>
      </w:r>
      <w:r w:rsidRPr="002F65CC">
        <w:rPr>
          <w:rFonts w:ascii="Times New Roman" w:eastAsia="Times New Roman" w:hAnsi="Times New Roman" w:cs="Times New Roman"/>
          <w:sz w:val="24"/>
          <w:szCs w:val="24"/>
        </w:rPr>
        <w:t>,and</w:t>
      </w:r>
      <w:proofErr w:type="spellEnd"/>
      <w:r w:rsidRPr="002F65CC">
        <w:rPr>
          <w:rFonts w:ascii="Times New Roman" w:eastAsia="Times New Roman" w:hAnsi="Times New Roman" w:cs="Times New Roman"/>
          <w:sz w:val="24"/>
          <w:szCs w:val="24"/>
        </w:rPr>
        <w:t xml:space="preserve"> the </w:t>
      </w:r>
      <w:r w:rsidRPr="00FE25D5">
        <w:rPr>
          <w:rFonts w:ascii="Times New Roman" w:eastAsia="Times New Roman" w:hAnsi="Times New Roman" w:cs="Times New Roman"/>
          <w:b/>
          <w:sz w:val="24"/>
          <w:szCs w:val="24"/>
        </w:rPr>
        <w:t>third data item</w:t>
      </w:r>
      <w:r>
        <w:rPr>
          <w:rFonts w:ascii="Times New Roman" w:eastAsia="Times New Roman" w:hAnsi="Times New Roman" w:cs="Times New Roman"/>
          <w:sz w:val="24"/>
          <w:szCs w:val="24"/>
        </w:rPr>
        <w:t xml:space="preserve"> will have a maximum field </w:t>
      </w:r>
      <w:r w:rsidRPr="00FE25D5">
        <w:rPr>
          <w:rFonts w:ascii="Times New Roman" w:eastAsia="Times New Roman" w:hAnsi="Times New Roman" w:cs="Times New Roman"/>
          <w:b/>
          <w:sz w:val="24"/>
          <w:szCs w:val="24"/>
        </w:rPr>
        <w:t>width of 15</w:t>
      </w:r>
      <w:r>
        <w:rPr>
          <w:rFonts w:ascii="Times New Roman" w:eastAsia="Times New Roman" w:hAnsi="Times New Roman" w:cs="Times New Roman"/>
          <w:sz w:val="24"/>
          <w:szCs w:val="24"/>
        </w:rPr>
        <w:t xml:space="preserve"> characters and it will be assigned to a </w:t>
      </w:r>
      <w:r w:rsidRPr="00FE25D5">
        <w:rPr>
          <w:rFonts w:ascii="Times New Roman" w:eastAsia="Times New Roman" w:hAnsi="Times New Roman" w:cs="Times New Roman"/>
          <w:b/>
          <w:sz w:val="24"/>
          <w:szCs w:val="24"/>
        </w:rPr>
        <w:t>double-precision variable</w:t>
      </w:r>
      <w:r>
        <w:rPr>
          <w:rFonts w:ascii="Times New Roman" w:eastAsia="Times New Roman" w:hAnsi="Times New Roman" w:cs="Times New Roman"/>
          <w:sz w:val="24"/>
          <w:szCs w:val="24"/>
        </w:rPr>
        <w:t>.</w:t>
      </w:r>
    </w:p>
    <w:p w:rsidR="00FE25D5" w:rsidRPr="002F65CC" w:rsidRDefault="00FE25D5" w:rsidP="002F65CC">
      <w:pPr>
        <w:spacing w:after="0" w:line="240" w:lineRule="auto"/>
        <w:jc w:val="both"/>
        <w:rPr>
          <w:rFonts w:ascii="Times New Roman" w:eastAsia="Times New Roman" w:hAnsi="Times New Roman" w:cs="Times New Roman"/>
          <w:sz w:val="24"/>
          <w:szCs w:val="24"/>
        </w:rPr>
      </w:pPr>
    </w:p>
    <w:p w:rsidR="00FE25D5" w:rsidRPr="00C20FBF" w:rsidRDefault="00FE25D5" w:rsidP="00FE25D5">
      <w:pPr>
        <w:pStyle w:val="ListParagraph"/>
        <w:numPr>
          <w:ilvl w:val="0"/>
          <w:numId w:val="7"/>
        </w:numPr>
        <w:spacing w:after="0" w:line="240" w:lineRule="auto"/>
        <w:rPr>
          <w:rFonts w:ascii="Times New Roman" w:eastAsia="Times New Roman" w:hAnsi="Times New Roman" w:cs="Times New Roman"/>
          <w:sz w:val="24"/>
          <w:szCs w:val="24"/>
        </w:rPr>
      </w:pPr>
      <w:r w:rsidRPr="00C20FBF">
        <w:rPr>
          <w:rFonts w:ascii="Times New Roman" w:eastAsia="Times New Roman" w:hAnsi="Times New Roman" w:cs="Times New Roman"/>
          <w:sz w:val="24"/>
          <w:szCs w:val="24"/>
        </w:rPr>
        <w:t>#include &lt;</w:t>
      </w:r>
      <w:proofErr w:type="spellStart"/>
      <w:r w:rsidRPr="00C20FBF">
        <w:rPr>
          <w:rFonts w:ascii="Times New Roman" w:eastAsia="Times New Roman" w:hAnsi="Times New Roman" w:cs="Times New Roman"/>
          <w:sz w:val="24"/>
          <w:szCs w:val="24"/>
        </w:rPr>
        <w:t>stdio.h</w:t>
      </w:r>
      <w:proofErr w:type="spellEnd"/>
      <w:r w:rsidRPr="00C20FBF">
        <w:rPr>
          <w:rFonts w:ascii="Times New Roman" w:eastAsia="Times New Roman" w:hAnsi="Times New Roman" w:cs="Times New Roman"/>
          <w:sz w:val="24"/>
          <w:szCs w:val="24"/>
        </w:rPr>
        <w:t>&gt;</w:t>
      </w:r>
    </w:p>
    <w:p w:rsidR="00FE25D5" w:rsidRPr="00E54621" w:rsidRDefault="00FE25D5" w:rsidP="00FE25D5">
      <w:pPr>
        <w:spacing w:after="0" w:line="240" w:lineRule="auto"/>
        <w:ind w:firstLine="360"/>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 xml:space="preserve"> </w:t>
      </w:r>
    </w:p>
    <w:p w:rsidR="00FE25D5" w:rsidRDefault="00FE25D5" w:rsidP="00FE25D5">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short</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xml:space="preserve">; </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lx, </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xml:space="preserve">;  </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double</w:t>
      </w:r>
      <w:proofErr w:type="gramEnd"/>
      <w:r>
        <w:rPr>
          <w:rFonts w:ascii="Times New Roman" w:eastAsia="Times New Roman" w:hAnsi="Times New Roman" w:cs="Times New Roman"/>
          <w:sz w:val="24"/>
          <w:szCs w:val="24"/>
        </w:rPr>
        <w:t xml:space="preserve"> dx, </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hd</w:t>
      </w:r>
      <w:proofErr w:type="spellEnd"/>
      <w:r>
        <w:rPr>
          <w:rFonts w:ascii="Times New Roman" w:eastAsia="Times New Roman" w:hAnsi="Times New Roman" w:cs="Times New Roman"/>
          <w:sz w:val="24"/>
          <w:szCs w:val="24"/>
        </w:rPr>
        <w:t xml:space="preserve">  %</w:t>
      </w:r>
      <w:r w:rsidRPr="00FE25D5">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 xml:space="preserve">  %f”, &amp;ix, &amp;lx, &amp;dx);</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hd</w:t>
      </w:r>
      <w:proofErr w:type="spellEnd"/>
      <w:r>
        <w:rPr>
          <w:rFonts w:ascii="Times New Roman" w:eastAsia="Times New Roman" w:hAnsi="Times New Roman" w:cs="Times New Roman"/>
          <w:sz w:val="24"/>
          <w:szCs w:val="24"/>
        </w:rPr>
        <w:t xml:space="preserve"> %</w:t>
      </w:r>
      <w:proofErr w:type="spellStart"/>
      <w:r w:rsidRPr="00FE25D5">
        <w:rPr>
          <w:rFonts w:ascii="Times New Roman" w:eastAsia="Times New Roman" w:hAnsi="Times New Roman" w:cs="Times New Roman"/>
          <w:b/>
          <w:sz w:val="24"/>
          <w:szCs w:val="24"/>
        </w:rPr>
        <w:t>D</w:t>
      </w:r>
      <w:r>
        <w:rPr>
          <w:rFonts w:ascii="Times New Roman" w:eastAsia="Times New Roman" w:hAnsi="Times New Roman" w:cs="Times New Roman"/>
          <w:sz w:val="24"/>
          <w:szCs w:val="24"/>
        </w:rPr>
        <w:t>%f</w:t>
      </w:r>
      <w:proofErr w:type="spellEnd"/>
      <w:r>
        <w:rPr>
          <w:rFonts w:ascii="Times New Roman" w:eastAsia="Times New Roman" w:hAnsi="Times New Roman" w:cs="Times New Roman"/>
          <w:sz w:val="24"/>
          <w:szCs w:val="24"/>
        </w:rPr>
        <w:t>”, ix, lx, dx);</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%3ho %7</w:t>
      </w:r>
      <w:r w:rsidRPr="00FE25D5">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%15e”, &amp;</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%3ho %7</w:t>
      </w:r>
      <w:r w:rsidRPr="00FE25D5">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%15e”, </w:t>
      </w:r>
      <w:proofErr w:type="spellStart"/>
      <w:r>
        <w:rPr>
          <w:rFonts w:ascii="Times New Roman" w:eastAsia="Times New Roman" w:hAnsi="Times New Roman" w:cs="Times New Roman"/>
          <w:sz w:val="24"/>
          <w:szCs w:val="24"/>
        </w:rPr>
        <w:t>iy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dy</w:t>
      </w:r>
      <w:proofErr w:type="spellEnd"/>
      <w:r>
        <w:rPr>
          <w:rFonts w:ascii="Times New Roman" w:eastAsia="Times New Roman" w:hAnsi="Times New Roman" w:cs="Times New Roman"/>
          <w:sz w:val="24"/>
          <w:szCs w:val="24"/>
        </w:rPr>
        <w:t>);</w:t>
      </w:r>
    </w:p>
    <w:p w:rsidR="00FE25D5" w:rsidRDefault="00FE25D5" w:rsidP="00FE25D5">
      <w:pPr>
        <w:pStyle w:val="ListParagraph"/>
        <w:spacing w:after="0" w:line="240" w:lineRule="auto"/>
        <w:ind w:left="360"/>
        <w:rPr>
          <w:rFonts w:ascii="Times New Roman" w:eastAsia="Times New Roman" w:hAnsi="Times New Roman" w:cs="Times New Roman"/>
          <w:sz w:val="24"/>
          <w:szCs w:val="24"/>
        </w:rPr>
      </w:pPr>
    </w:p>
    <w:p w:rsidR="00FE25D5" w:rsidRDefault="00FE25D5" w:rsidP="00FE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25D5" w:rsidRDefault="00FE25D5" w:rsidP="00FE25D5">
      <w:pPr>
        <w:spacing w:after="0" w:line="240" w:lineRule="auto"/>
        <w:rPr>
          <w:rFonts w:ascii="Times New Roman" w:eastAsia="Times New Roman" w:hAnsi="Times New Roman" w:cs="Times New Roman"/>
          <w:sz w:val="24"/>
          <w:szCs w:val="24"/>
        </w:rPr>
      </w:pPr>
      <w:r w:rsidRPr="00320BD1">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use of uppercase conversion characters (in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xml:space="preserve"> functions) to indicate long integers. The interpretation of the </w:t>
      </w:r>
      <w:proofErr w:type="spellStart"/>
      <w:r>
        <w:rPr>
          <w:rFonts w:ascii="Times New Roman" w:eastAsia="Times New Roman" w:hAnsi="Times New Roman" w:cs="Times New Roman"/>
          <w:sz w:val="24"/>
          <w:szCs w:val="24"/>
        </w:rPr>
        <w:t>scanffn</w:t>
      </w:r>
      <w:proofErr w:type="spellEnd"/>
      <w:r>
        <w:rPr>
          <w:rFonts w:ascii="Times New Roman" w:eastAsia="Times New Roman" w:hAnsi="Times New Roman" w:cs="Times New Roman"/>
          <w:sz w:val="24"/>
          <w:szCs w:val="24"/>
        </w:rPr>
        <w:t xml:space="preserve"> will be the same as the previous example.</w:t>
      </w:r>
    </w:p>
    <w:p w:rsidR="00B37EAA" w:rsidRDefault="00676CD8" w:rsidP="00676CD8">
      <w:pPr>
        <w:pStyle w:val="ListParagraph"/>
        <w:numPr>
          <w:ilvl w:val="0"/>
          <w:numId w:val="7"/>
        </w:numPr>
        <w:spacing w:after="0" w:line="24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It is possible to skip over a data item, without assigning to the designated variable. To do so, use * in between % and format specifier like [</w:t>
      </w:r>
      <w:r w:rsidRPr="00676CD8">
        <w:rPr>
          <w:rFonts w:ascii="Times New Roman" w:eastAsia="Times New Roman" w:hAnsi="Times New Roman" w:cs="Times New Roman"/>
          <w:b/>
          <w:color w:val="FF0000"/>
          <w:sz w:val="24"/>
          <w:szCs w:val="24"/>
        </w:rPr>
        <w:t>%*d</w:t>
      </w:r>
      <w:r>
        <w:rPr>
          <w:rFonts w:ascii="Times New Roman" w:eastAsia="Times New Roman" w:hAnsi="Times New Roman" w:cs="Times New Roman"/>
          <w:b/>
          <w:color w:val="FF0000"/>
          <w:sz w:val="24"/>
          <w:szCs w:val="24"/>
        </w:rPr>
        <w:t xml:space="preserve">]. </w:t>
      </w:r>
      <w:r w:rsidRPr="00676CD8">
        <w:rPr>
          <w:rFonts w:ascii="Times New Roman" w:eastAsia="Times New Roman" w:hAnsi="Times New Roman" w:cs="Times New Roman"/>
          <w:b/>
          <w:sz w:val="24"/>
          <w:szCs w:val="24"/>
        </w:rPr>
        <w:t xml:space="preserve">This feature is referred to as </w:t>
      </w:r>
      <w:r>
        <w:rPr>
          <w:rFonts w:ascii="Times New Roman" w:eastAsia="Times New Roman" w:hAnsi="Times New Roman" w:cs="Times New Roman"/>
          <w:b/>
          <w:color w:val="FF0000"/>
          <w:sz w:val="24"/>
          <w:szCs w:val="24"/>
        </w:rPr>
        <w:t>assignment suppression.</w:t>
      </w:r>
    </w:p>
    <w:p w:rsidR="00676CD8" w:rsidRPr="00D35164" w:rsidRDefault="00676CD8" w:rsidP="00676CD8">
      <w:pPr>
        <w:spacing w:after="0" w:line="240" w:lineRule="auto"/>
        <w:ind w:left="360"/>
        <w:jc w:val="both"/>
        <w:rPr>
          <w:rFonts w:ascii="Times New Roman" w:eastAsia="Times New Roman" w:hAnsi="Times New Roman" w:cs="Times New Roman"/>
          <w:sz w:val="24"/>
          <w:szCs w:val="24"/>
        </w:rPr>
      </w:pPr>
      <w:r w:rsidRPr="00D35164">
        <w:rPr>
          <w:rFonts w:ascii="Times New Roman" w:eastAsia="Times New Roman" w:hAnsi="Times New Roman" w:cs="Times New Roman"/>
          <w:sz w:val="24"/>
          <w:szCs w:val="24"/>
        </w:rPr>
        <w:t>#include &lt;</w:t>
      </w:r>
      <w:proofErr w:type="spellStart"/>
      <w:r w:rsidRPr="00D35164">
        <w:rPr>
          <w:rFonts w:ascii="Times New Roman" w:eastAsia="Times New Roman" w:hAnsi="Times New Roman" w:cs="Times New Roman"/>
          <w:sz w:val="24"/>
          <w:szCs w:val="24"/>
        </w:rPr>
        <w:t>stdio.h</w:t>
      </w:r>
      <w:proofErr w:type="spellEnd"/>
      <w:r w:rsidRPr="00D35164">
        <w:rPr>
          <w:rFonts w:ascii="Times New Roman" w:eastAsia="Times New Roman" w:hAnsi="Times New Roman" w:cs="Times New Roman"/>
          <w:sz w:val="24"/>
          <w:szCs w:val="24"/>
        </w:rPr>
        <w:t>&gt;</w:t>
      </w:r>
    </w:p>
    <w:p w:rsidR="00676CD8" w:rsidRPr="00D35164" w:rsidRDefault="00676CD8" w:rsidP="00676CD8">
      <w:pPr>
        <w:spacing w:after="0" w:line="240" w:lineRule="auto"/>
        <w:ind w:left="360"/>
        <w:jc w:val="both"/>
        <w:rPr>
          <w:rFonts w:ascii="Times New Roman" w:eastAsia="Times New Roman" w:hAnsi="Times New Roman" w:cs="Times New Roman"/>
          <w:sz w:val="24"/>
          <w:szCs w:val="24"/>
        </w:rPr>
      </w:pPr>
      <w:proofErr w:type="spellStart"/>
      <w:proofErr w:type="gramStart"/>
      <w:r w:rsidRPr="00D35164">
        <w:rPr>
          <w:rFonts w:ascii="Times New Roman" w:eastAsia="Times New Roman" w:hAnsi="Times New Roman" w:cs="Times New Roman"/>
          <w:sz w:val="24"/>
          <w:szCs w:val="24"/>
        </w:rPr>
        <w:t>int</w:t>
      </w:r>
      <w:proofErr w:type="spellEnd"/>
      <w:proofErr w:type="gramEnd"/>
      <w:r w:rsidRPr="00D35164">
        <w:rPr>
          <w:rFonts w:ascii="Times New Roman" w:eastAsia="Times New Roman" w:hAnsi="Times New Roman" w:cs="Times New Roman"/>
          <w:sz w:val="24"/>
          <w:szCs w:val="24"/>
        </w:rPr>
        <w:t xml:space="preserve"> main()</w:t>
      </w:r>
    </w:p>
    <w:p w:rsidR="00676CD8" w:rsidRPr="00D35164" w:rsidRDefault="00676CD8" w:rsidP="00676CD8">
      <w:pPr>
        <w:spacing w:after="0" w:line="240" w:lineRule="auto"/>
        <w:ind w:left="360"/>
        <w:jc w:val="both"/>
        <w:rPr>
          <w:rFonts w:ascii="Times New Roman" w:eastAsia="Times New Roman" w:hAnsi="Times New Roman" w:cs="Times New Roman"/>
          <w:sz w:val="24"/>
          <w:szCs w:val="24"/>
        </w:rPr>
      </w:pPr>
      <w:r w:rsidRPr="00D35164">
        <w:rPr>
          <w:rFonts w:ascii="Times New Roman" w:eastAsia="Times New Roman" w:hAnsi="Times New Roman" w:cs="Times New Roman"/>
          <w:sz w:val="24"/>
          <w:szCs w:val="24"/>
        </w:rPr>
        <w:t>{</w:t>
      </w:r>
    </w:p>
    <w:p w:rsidR="00676CD8" w:rsidRPr="00D35164" w:rsidRDefault="00676CD8" w:rsidP="00676CD8">
      <w:pPr>
        <w:spacing w:after="0" w:line="240" w:lineRule="auto"/>
        <w:ind w:left="720"/>
        <w:jc w:val="both"/>
        <w:rPr>
          <w:rFonts w:ascii="Times New Roman" w:eastAsia="Times New Roman" w:hAnsi="Times New Roman" w:cs="Times New Roman"/>
          <w:sz w:val="24"/>
          <w:szCs w:val="24"/>
        </w:rPr>
      </w:pPr>
      <w:proofErr w:type="gramStart"/>
      <w:r w:rsidRPr="00D35164">
        <w:rPr>
          <w:rFonts w:ascii="Times New Roman" w:eastAsia="Times New Roman" w:hAnsi="Times New Roman" w:cs="Times New Roman"/>
          <w:sz w:val="24"/>
          <w:szCs w:val="24"/>
        </w:rPr>
        <w:t>char</w:t>
      </w:r>
      <w:proofErr w:type="gramEnd"/>
      <w:r w:rsidRPr="00D35164">
        <w:rPr>
          <w:rFonts w:ascii="Times New Roman" w:eastAsia="Times New Roman" w:hAnsi="Times New Roman" w:cs="Times New Roman"/>
          <w:sz w:val="24"/>
          <w:szCs w:val="24"/>
        </w:rPr>
        <w:t xml:space="preserve"> item[20];</w:t>
      </w:r>
    </w:p>
    <w:p w:rsidR="00676CD8" w:rsidRPr="00D35164" w:rsidRDefault="00676CD8" w:rsidP="00676CD8">
      <w:pPr>
        <w:spacing w:after="0" w:line="240" w:lineRule="auto"/>
        <w:ind w:left="720"/>
        <w:jc w:val="both"/>
        <w:rPr>
          <w:rFonts w:ascii="Times New Roman" w:eastAsia="Times New Roman" w:hAnsi="Times New Roman" w:cs="Times New Roman"/>
          <w:sz w:val="24"/>
          <w:szCs w:val="24"/>
        </w:rPr>
      </w:pPr>
      <w:proofErr w:type="spellStart"/>
      <w:proofErr w:type="gramStart"/>
      <w:r w:rsidRPr="00D35164">
        <w:rPr>
          <w:rFonts w:ascii="Times New Roman" w:eastAsia="Times New Roman" w:hAnsi="Times New Roman" w:cs="Times New Roman"/>
          <w:sz w:val="24"/>
          <w:szCs w:val="24"/>
        </w:rPr>
        <w:t>intpartno</w:t>
      </w:r>
      <w:proofErr w:type="spellEnd"/>
      <w:proofErr w:type="gramEnd"/>
      <w:r w:rsidRPr="00D35164">
        <w:rPr>
          <w:rFonts w:ascii="Times New Roman" w:eastAsia="Times New Roman" w:hAnsi="Times New Roman" w:cs="Times New Roman"/>
          <w:sz w:val="24"/>
          <w:szCs w:val="24"/>
        </w:rPr>
        <w:t>;</w:t>
      </w:r>
    </w:p>
    <w:p w:rsidR="00676CD8" w:rsidRPr="00D35164" w:rsidRDefault="00676CD8" w:rsidP="00676CD8">
      <w:pPr>
        <w:spacing w:after="0" w:line="240" w:lineRule="auto"/>
        <w:ind w:left="360" w:firstLine="360"/>
        <w:jc w:val="both"/>
        <w:rPr>
          <w:rFonts w:ascii="Times New Roman" w:eastAsia="Times New Roman" w:hAnsi="Times New Roman" w:cs="Times New Roman"/>
          <w:sz w:val="24"/>
          <w:szCs w:val="24"/>
        </w:rPr>
      </w:pPr>
      <w:proofErr w:type="gramStart"/>
      <w:r w:rsidRPr="00D35164">
        <w:rPr>
          <w:rFonts w:ascii="Times New Roman" w:eastAsia="Times New Roman" w:hAnsi="Times New Roman" w:cs="Times New Roman"/>
          <w:sz w:val="24"/>
          <w:szCs w:val="24"/>
        </w:rPr>
        <w:t>float</w:t>
      </w:r>
      <w:proofErr w:type="gramEnd"/>
      <w:r w:rsidRPr="00D35164">
        <w:rPr>
          <w:rFonts w:ascii="Times New Roman" w:eastAsia="Times New Roman" w:hAnsi="Times New Roman" w:cs="Times New Roman"/>
          <w:sz w:val="24"/>
          <w:szCs w:val="24"/>
        </w:rPr>
        <w:t xml:space="preserve"> cost;</w:t>
      </w:r>
    </w:p>
    <w:p w:rsidR="00676CD8" w:rsidRPr="00D35164" w:rsidRDefault="00676CD8" w:rsidP="00676CD8">
      <w:pPr>
        <w:spacing w:after="0" w:line="240" w:lineRule="auto"/>
        <w:ind w:left="360" w:firstLine="360"/>
        <w:jc w:val="both"/>
        <w:rPr>
          <w:rFonts w:ascii="Times New Roman" w:eastAsia="Times New Roman" w:hAnsi="Times New Roman" w:cs="Times New Roman"/>
          <w:sz w:val="24"/>
          <w:szCs w:val="24"/>
        </w:rPr>
      </w:pPr>
      <w:proofErr w:type="spellStart"/>
      <w:proofErr w:type="gramStart"/>
      <w:r w:rsidRPr="00D35164">
        <w:rPr>
          <w:rFonts w:ascii="Times New Roman" w:eastAsia="Times New Roman" w:hAnsi="Times New Roman" w:cs="Times New Roman"/>
          <w:sz w:val="24"/>
          <w:szCs w:val="24"/>
        </w:rPr>
        <w:t>scanf</w:t>
      </w:r>
      <w:proofErr w:type="spellEnd"/>
      <w:r w:rsidRPr="00D35164">
        <w:rPr>
          <w:rFonts w:ascii="Times New Roman" w:eastAsia="Times New Roman" w:hAnsi="Times New Roman" w:cs="Times New Roman"/>
          <w:sz w:val="24"/>
          <w:szCs w:val="24"/>
        </w:rPr>
        <w:t>(</w:t>
      </w:r>
      <w:proofErr w:type="gramEnd"/>
      <w:r w:rsidRPr="00D35164">
        <w:rPr>
          <w:rFonts w:ascii="Times New Roman" w:eastAsia="Times New Roman" w:hAnsi="Times New Roman" w:cs="Times New Roman"/>
          <w:sz w:val="24"/>
          <w:szCs w:val="24"/>
        </w:rPr>
        <w:t>“%s %*d %f”, item, &amp;</w:t>
      </w:r>
      <w:proofErr w:type="spellStart"/>
      <w:r w:rsidRPr="00D35164">
        <w:rPr>
          <w:rFonts w:ascii="Times New Roman" w:eastAsia="Times New Roman" w:hAnsi="Times New Roman" w:cs="Times New Roman"/>
          <w:sz w:val="24"/>
          <w:szCs w:val="24"/>
        </w:rPr>
        <w:t>partno</w:t>
      </w:r>
      <w:proofErr w:type="spellEnd"/>
      <w:r w:rsidRPr="00D35164">
        <w:rPr>
          <w:rFonts w:ascii="Times New Roman" w:eastAsia="Times New Roman" w:hAnsi="Times New Roman" w:cs="Times New Roman"/>
          <w:sz w:val="24"/>
          <w:szCs w:val="24"/>
        </w:rPr>
        <w:t>, &amp;cost);</w:t>
      </w:r>
    </w:p>
    <w:p w:rsidR="00676CD8" w:rsidRPr="00D35164" w:rsidRDefault="00676CD8" w:rsidP="00676CD8">
      <w:pPr>
        <w:spacing w:after="0" w:line="240" w:lineRule="auto"/>
        <w:ind w:left="360" w:firstLine="360"/>
        <w:jc w:val="both"/>
        <w:rPr>
          <w:rFonts w:ascii="Times New Roman" w:eastAsia="Times New Roman" w:hAnsi="Times New Roman" w:cs="Times New Roman"/>
          <w:sz w:val="24"/>
          <w:szCs w:val="24"/>
        </w:rPr>
      </w:pPr>
      <w:proofErr w:type="spellStart"/>
      <w:proofErr w:type="gramStart"/>
      <w:r w:rsidRPr="00D35164">
        <w:rPr>
          <w:rFonts w:ascii="Times New Roman" w:eastAsia="Times New Roman" w:hAnsi="Times New Roman" w:cs="Times New Roman"/>
          <w:sz w:val="24"/>
          <w:szCs w:val="24"/>
        </w:rPr>
        <w:t>printf</w:t>
      </w:r>
      <w:proofErr w:type="spellEnd"/>
      <w:r w:rsidRPr="00D35164">
        <w:rPr>
          <w:rFonts w:ascii="Times New Roman" w:eastAsia="Times New Roman" w:hAnsi="Times New Roman" w:cs="Times New Roman"/>
          <w:sz w:val="24"/>
          <w:szCs w:val="24"/>
        </w:rPr>
        <w:t>(</w:t>
      </w:r>
      <w:proofErr w:type="gramEnd"/>
      <w:r w:rsidRPr="00D35164">
        <w:rPr>
          <w:rFonts w:ascii="Times New Roman" w:eastAsia="Times New Roman" w:hAnsi="Times New Roman" w:cs="Times New Roman"/>
          <w:sz w:val="24"/>
          <w:szCs w:val="24"/>
        </w:rPr>
        <w:t>%s%*</w:t>
      </w:r>
      <w:proofErr w:type="spellStart"/>
      <w:r w:rsidRPr="00D35164">
        <w:rPr>
          <w:rFonts w:ascii="Times New Roman" w:eastAsia="Times New Roman" w:hAnsi="Times New Roman" w:cs="Times New Roman"/>
          <w:sz w:val="24"/>
          <w:szCs w:val="24"/>
        </w:rPr>
        <w:t>d%f</w:t>
      </w:r>
      <w:proofErr w:type="spellEnd"/>
      <w:r w:rsidRPr="00D35164">
        <w:rPr>
          <w:rFonts w:ascii="Times New Roman" w:eastAsia="Times New Roman" w:hAnsi="Times New Roman" w:cs="Times New Roman"/>
          <w:sz w:val="24"/>
          <w:szCs w:val="24"/>
        </w:rPr>
        <w:t xml:space="preserve">”, item, </w:t>
      </w:r>
      <w:proofErr w:type="spellStart"/>
      <w:r w:rsidRPr="00D35164">
        <w:rPr>
          <w:rFonts w:ascii="Times New Roman" w:eastAsia="Times New Roman" w:hAnsi="Times New Roman" w:cs="Times New Roman"/>
          <w:sz w:val="24"/>
          <w:szCs w:val="24"/>
        </w:rPr>
        <w:t>partno,cost</w:t>
      </w:r>
      <w:proofErr w:type="spellEnd"/>
      <w:r w:rsidRPr="00D35164">
        <w:rPr>
          <w:rFonts w:ascii="Times New Roman" w:eastAsia="Times New Roman" w:hAnsi="Times New Roman" w:cs="Times New Roman"/>
          <w:sz w:val="24"/>
          <w:szCs w:val="24"/>
        </w:rPr>
        <w:t>);</w:t>
      </w:r>
    </w:p>
    <w:p w:rsidR="00676CD8" w:rsidRPr="00D35164" w:rsidRDefault="00676CD8" w:rsidP="00676CD8">
      <w:pPr>
        <w:spacing w:after="0" w:line="240" w:lineRule="auto"/>
        <w:ind w:firstLine="360"/>
        <w:jc w:val="both"/>
        <w:rPr>
          <w:rFonts w:ascii="Times New Roman" w:eastAsia="Times New Roman" w:hAnsi="Times New Roman" w:cs="Times New Roman"/>
          <w:sz w:val="24"/>
          <w:szCs w:val="24"/>
        </w:rPr>
      </w:pPr>
      <w:r w:rsidRPr="00D35164">
        <w:rPr>
          <w:rFonts w:ascii="Times New Roman" w:eastAsia="Times New Roman" w:hAnsi="Times New Roman" w:cs="Times New Roman"/>
          <w:sz w:val="24"/>
          <w:szCs w:val="24"/>
        </w:rPr>
        <w:t>}</w:t>
      </w:r>
    </w:p>
    <w:p w:rsidR="00676CD8" w:rsidRDefault="00676CD8" w:rsidP="00676CD8">
      <w:pPr>
        <w:spacing w:after="0" w:line="240" w:lineRule="auto"/>
        <w:ind w:left="360"/>
        <w:jc w:val="both"/>
        <w:rPr>
          <w:rFonts w:ascii="Times New Roman" w:eastAsia="Times New Roman" w:hAnsi="Times New Roman" w:cs="Times New Roman"/>
          <w:b/>
          <w:sz w:val="24"/>
          <w:szCs w:val="24"/>
        </w:rPr>
      </w:pPr>
    </w:p>
    <w:p w:rsidR="00D35164" w:rsidRDefault="00D35164" w:rsidP="00676CD8">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the asterisk in the second character group.</w:t>
      </w:r>
    </w:p>
    <w:p w:rsidR="00D35164" w:rsidRDefault="00D35164" w:rsidP="00676CD8">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corresponding data items are</w:t>
      </w:r>
    </w:p>
    <w:p w:rsidR="00D35164" w:rsidRDefault="00D35164" w:rsidP="00676CD8">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Fastener 12345 0.05</w:t>
      </w:r>
    </w:p>
    <w:p w:rsidR="00E76CF7" w:rsidRDefault="00D35164" w:rsidP="00E76CF7">
      <w:pPr>
        <w:spacing w:after="0" w:line="240" w:lineRule="auto"/>
        <w:ind w:left="360"/>
        <w:jc w:val="both"/>
        <w:rPr>
          <w:rFonts w:ascii="Times New Roman" w:eastAsia="Times New Roman" w:hAnsi="Times New Roman" w:cs="Times New Roman"/>
          <w:sz w:val="24"/>
          <w:szCs w:val="24"/>
        </w:rPr>
      </w:pPr>
      <w:r w:rsidRPr="00042F80">
        <w:rPr>
          <w:rFonts w:ascii="Times New Roman" w:eastAsia="Times New Roman" w:hAnsi="Times New Roman" w:cs="Times New Roman"/>
          <w:sz w:val="24"/>
          <w:szCs w:val="24"/>
        </w:rPr>
        <w:t xml:space="preserve">Faster will be assigned to item and 0.05 will be assigned to cost. However 12345 will not be assigned to </w:t>
      </w:r>
      <w:proofErr w:type="spellStart"/>
      <w:r w:rsidRPr="00042F80">
        <w:rPr>
          <w:rFonts w:ascii="Times New Roman" w:eastAsia="Times New Roman" w:hAnsi="Times New Roman" w:cs="Times New Roman"/>
          <w:sz w:val="24"/>
          <w:szCs w:val="24"/>
        </w:rPr>
        <w:t>partno</w:t>
      </w:r>
      <w:proofErr w:type="spellEnd"/>
      <w:r w:rsidRPr="00042F80">
        <w:rPr>
          <w:rFonts w:ascii="Times New Roman" w:eastAsia="Times New Roman" w:hAnsi="Times New Roman" w:cs="Times New Roman"/>
          <w:sz w:val="24"/>
          <w:szCs w:val="24"/>
        </w:rPr>
        <w:t xml:space="preserve"> because of asterisk</w:t>
      </w:r>
      <w:r w:rsidR="0059234B" w:rsidRPr="00042F80">
        <w:rPr>
          <w:rFonts w:ascii="Times New Roman" w:eastAsia="Times New Roman" w:hAnsi="Times New Roman" w:cs="Times New Roman"/>
          <w:sz w:val="24"/>
          <w:szCs w:val="24"/>
        </w:rPr>
        <w:t>, which is interpreted as an assignment suppression character.</w:t>
      </w:r>
    </w:p>
    <w:p w:rsidR="00E76CF7" w:rsidRDefault="00E76CF7" w:rsidP="00E76CF7">
      <w:pPr>
        <w:spacing w:after="0" w:line="240" w:lineRule="auto"/>
        <w:ind w:left="360"/>
        <w:jc w:val="both"/>
        <w:rPr>
          <w:rFonts w:ascii="Times New Roman" w:eastAsia="Times New Roman" w:hAnsi="Times New Roman" w:cs="Times New Roman"/>
          <w:sz w:val="24"/>
          <w:szCs w:val="24"/>
        </w:rPr>
      </w:pPr>
    </w:p>
    <w:p w:rsidR="00E76CF7" w:rsidRPr="00E76CF7" w:rsidRDefault="00E76CF7" w:rsidP="00E76CF7">
      <w:pPr>
        <w:pStyle w:val="ListParagraph"/>
        <w:numPr>
          <w:ilvl w:val="0"/>
          <w:numId w:val="8"/>
        </w:numPr>
        <w:spacing w:after="0" w:line="240" w:lineRule="auto"/>
        <w:jc w:val="both"/>
        <w:rPr>
          <w:rFonts w:ascii="Times New Roman" w:eastAsia="Times New Roman" w:hAnsi="Times New Roman" w:cs="Times New Roman"/>
          <w:sz w:val="24"/>
          <w:szCs w:val="24"/>
        </w:rPr>
      </w:pPr>
      <w:r w:rsidRPr="00E76CF7">
        <w:rPr>
          <w:rFonts w:ascii="Times New Roman" w:hAnsi="Times New Roman" w:cs="Times New Roman"/>
          <w:spacing w:val="-1"/>
          <w:sz w:val="24"/>
          <w:szCs w:val="24"/>
        </w:rPr>
        <w:lastRenderedPageBreak/>
        <w:t>Sometimes, you may need to exclude some character or number from user input. Suppose, the input is</w:t>
      </w:r>
      <w:r w:rsidRPr="00E76CF7">
        <w:rPr>
          <w:rStyle w:val="apple-converted-space"/>
          <w:rFonts w:ascii="Times New Roman" w:hAnsi="Times New Roman" w:cs="Times New Roman"/>
          <w:spacing w:val="-1"/>
          <w:sz w:val="24"/>
          <w:szCs w:val="24"/>
        </w:rPr>
        <w:t> </w:t>
      </w:r>
      <w:r w:rsidRPr="00E76CF7">
        <w:rPr>
          <w:rStyle w:val="Emphasis"/>
          <w:rFonts w:ascii="Times New Roman" w:hAnsi="Times New Roman" w:cs="Times New Roman"/>
          <w:b/>
          <w:bCs/>
          <w:spacing w:val="-1"/>
          <w:sz w:val="24"/>
          <w:szCs w:val="24"/>
        </w:rPr>
        <w:t>30/01/2018</w:t>
      </w:r>
      <w:r w:rsidRPr="00E76CF7">
        <w:rPr>
          <w:rStyle w:val="apple-converted-space"/>
          <w:rFonts w:ascii="Times New Roman" w:hAnsi="Times New Roman" w:cs="Times New Roman"/>
          <w:b/>
          <w:bCs/>
          <w:i/>
          <w:iCs/>
          <w:spacing w:val="-1"/>
          <w:sz w:val="24"/>
          <w:szCs w:val="24"/>
        </w:rPr>
        <w:t> </w:t>
      </w:r>
      <w:r w:rsidRPr="00E76CF7">
        <w:rPr>
          <w:rFonts w:ascii="Times New Roman" w:hAnsi="Times New Roman" w:cs="Times New Roman"/>
          <w:spacing w:val="-1"/>
          <w:sz w:val="24"/>
          <w:szCs w:val="24"/>
        </w:rPr>
        <w:t>and you want to get day, month, year separately as integer. You can achieve this, using</w:t>
      </w:r>
      <w:r w:rsidRPr="00E76CF7">
        <w:rPr>
          <w:rStyle w:val="apple-converted-space"/>
          <w:rFonts w:ascii="Times New Roman" w:hAnsi="Times New Roman" w:cs="Times New Roman"/>
          <w:spacing w:val="-1"/>
          <w:sz w:val="24"/>
          <w:szCs w:val="24"/>
        </w:rPr>
        <w:t> </w:t>
      </w:r>
      <w:proofErr w:type="gramStart"/>
      <w:r w:rsidRPr="00E76CF7">
        <w:rPr>
          <w:rStyle w:val="Emphasis"/>
          <w:rFonts w:ascii="Times New Roman" w:hAnsi="Times New Roman" w:cs="Times New Roman"/>
          <w:b/>
          <w:bCs/>
          <w:spacing w:val="-1"/>
          <w:sz w:val="24"/>
          <w:szCs w:val="24"/>
        </w:rPr>
        <w:t>“ *</w:t>
      </w:r>
      <w:proofErr w:type="gramEnd"/>
      <w:r w:rsidRPr="00E76CF7">
        <w:rPr>
          <w:rStyle w:val="Emphasis"/>
          <w:rFonts w:ascii="Times New Roman" w:hAnsi="Times New Roman" w:cs="Times New Roman"/>
          <w:b/>
          <w:bCs/>
          <w:spacing w:val="-1"/>
          <w:sz w:val="24"/>
          <w:szCs w:val="24"/>
        </w:rPr>
        <w:t xml:space="preserve"> ”</w:t>
      </w:r>
      <w:r w:rsidRPr="00E76CF7">
        <w:rPr>
          <w:rStyle w:val="apple-converted-space"/>
          <w:rFonts w:ascii="Times New Roman" w:hAnsi="Times New Roman" w:cs="Times New Roman"/>
          <w:b/>
          <w:bCs/>
          <w:i/>
          <w:iCs/>
          <w:spacing w:val="-1"/>
          <w:sz w:val="24"/>
          <w:szCs w:val="24"/>
        </w:rPr>
        <w:t> </w:t>
      </w:r>
      <w:r w:rsidRPr="00E76CF7">
        <w:rPr>
          <w:rFonts w:ascii="Times New Roman" w:hAnsi="Times New Roman" w:cs="Times New Roman"/>
          <w:spacing w:val="-1"/>
          <w:sz w:val="24"/>
          <w:szCs w:val="24"/>
        </w:rPr>
        <w:t>in string format.</w:t>
      </w:r>
    </w:p>
    <w:p w:rsidR="00E76CF7" w:rsidRPr="00E76CF7" w:rsidRDefault="00E76CF7" w:rsidP="00E76CF7">
      <w:pPr>
        <w:pStyle w:val="HTMLPreformatted"/>
        <w:ind w:left="720"/>
        <w:rPr>
          <w:rFonts w:ascii="Times New Roman" w:hAnsi="Times New Roman" w:cs="Times New Roman"/>
          <w:sz w:val="24"/>
          <w:szCs w:val="24"/>
        </w:rPr>
      </w:pPr>
      <w:r>
        <w:rPr>
          <w:rStyle w:val="in"/>
          <w:rFonts w:ascii="Times New Roman" w:eastAsiaTheme="majorEastAsia" w:hAnsi="Times New Roman" w:cs="Times New Roman"/>
          <w:spacing w:val="-5"/>
          <w:sz w:val="24"/>
          <w:szCs w:val="24"/>
        </w:rPr>
        <w:tab/>
      </w:r>
      <w:r>
        <w:rPr>
          <w:rStyle w:val="in"/>
          <w:rFonts w:ascii="Times New Roman" w:eastAsiaTheme="majorEastAsia" w:hAnsi="Times New Roman" w:cs="Times New Roman"/>
          <w:spacing w:val="-5"/>
          <w:sz w:val="24"/>
          <w:szCs w:val="24"/>
        </w:rPr>
        <w:tab/>
        <w:t xml:space="preserve"> </w:t>
      </w:r>
      <w:proofErr w:type="spellStart"/>
      <w:proofErr w:type="gramStart"/>
      <w:r w:rsidRPr="00E76CF7">
        <w:rPr>
          <w:rStyle w:val="in"/>
          <w:rFonts w:ascii="Times New Roman" w:eastAsiaTheme="majorEastAsia" w:hAnsi="Times New Roman" w:cs="Times New Roman"/>
          <w:spacing w:val="-5"/>
          <w:sz w:val="24"/>
          <w:szCs w:val="24"/>
        </w:rPr>
        <w:t>int</w:t>
      </w:r>
      <w:proofErr w:type="spellEnd"/>
      <w:proofErr w:type="gramEnd"/>
      <w:r w:rsidRPr="00E76CF7">
        <w:rPr>
          <w:rStyle w:val="in"/>
          <w:rFonts w:ascii="Times New Roman" w:eastAsiaTheme="majorEastAsia" w:hAnsi="Times New Roman" w:cs="Times New Roman"/>
          <w:spacing w:val="-5"/>
          <w:sz w:val="24"/>
          <w:szCs w:val="24"/>
        </w:rPr>
        <w:t xml:space="preserve"> </w:t>
      </w:r>
      <w:proofErr w:type="spellStart"/>
      <w:r w:rsidRPr="00E76CF7">
        <w:rPr>
          <w:rStyle w:val="in"/>
          <w:rFonts w:ascii="Times New Roman" w:eastAsiaTheme="majorEastAsia" w:hAnsi="Times New Roman" w:cs="Times New Roman"/>
          <w:spacing w:val="-5"/>
          <w:sz w:val="24"/>
          <w:szCs w:val="24"/>
        </w:rPr>
        <w:t>day,month,year</w:t>
      </w:r>
      <w:proofErr w:type="spellEnd"/>
      <w:r w:rsidRPr="00E76CF7">
        <w:rPr>
          <w:rStyle w:val="in"/>
          <w:rFonts w:ascii="Times New Roman" w:eastAsiaTheme="majorEastAsia" w:hAnsi="Times New Roman" w:cs="Times New Roman"/>
          <w:spacing w:val="-5"/>
          <w:sz w:val="24"/>
          <w:szCs w:val="24"/>
        </w:rPr>
        <w:t>;</w:t>
      </w:r>
      <w:r w:rsidRPr="00E76CF7">
        <w:rPr>
          <w:rFonts w:ascii="Times New Roman" w:hAnsi="Times New Roman" w:cs="Times New Roman"/>
          <w:spacing w:val="-5"/>
          <w:sz w:val="24"/>
          <w:szCs w:val="24"/>
        </w:rPr>
        <w:br/>
      </w:r>
      <w:r w:rsidRPr="00E76CF7">
        <w:rPr>
          <w:rStyle w:val="in"/>
          <w:rFonts w:ascii="Times New Roman" w:eastAsiaTheme="majorEastAsia" w:hAnsi="Times New Roman" w:cs="Times New Roman"/>
          <w:spacing w:val="-5"/>
          <w:sz w:val="24"/>
          <w:szCs w:val="24"/>
        </w:rPr>
        <w:t xml:space="preserve"> </w:t>
      </w:r>
      <w:r>
        <w:rPr>
          <w:rStyle w:val="in"/>
          <w:rFonts w:ascii="Times New Roman" w:eastAsiaTheme="majorEastAsia" w:hAnsi="Times New Roman" w:cs="Times New Roman"/>
          <w:spacing w:val="-5"/>
          <w:sz w:val="24"/>
          <w:szCs w:val="24"/>
        </w:rPr>
        <w:tab/>
      </w:r>
      <w:r>
        <w:rPr>
          <w:rStyle w:val="in"/>
          <w:rFonts w:ascii="Times New Roman" w:eastAsiaTheme="majorEastAsia" w:hAnsi="Times New Roman" w:cs="Times New Roman"/>
          <w:spacing w:val="-5"/>
          <w:sz w:val="24"/>
          <w:szCs w:val="24"/>
        </w:rPr>
        <w:tab/>
      </w:r>
      <w:proofErr w:type="spellStart"/>
      <w:r w:rsidRPr="00E76CF7">
        <w:rPr>
          <w:rStyle w:val="in"/>
          <w:rFonts w:ascii="Times New Roman" w:eastAsiaTheme="majorEastAsia" w:hAnsi="Times New Roman" w:cs="Times New Roman"/>
          <w:spacing w:val="-5"/>
          <w:sz w:val="24"/>
          <w:szCs w:val="24"/>
        </w:rPr>
        <w:t>scanf</w:t>
      </w:r>
      <w:proofErr w:type="spellEnd"/>
      <w:r w:rsidRPr="00E76CF7">
        <w:rPr>
          <w:rStyle w:val="in"/>
          <w:rFonts w:ascii="Times New Roman" w:eastAsiaTheme="majorEastAsia" w:hAnsi="Times New Roman" w:cs="Times New Roman"/>
          <w:spacing w:val="-5"/>
          <w:sz w:val="24"/>
          <w:szCs w:val="24"/>
        </w:rPr>
        <w:t>("%d%*</w:t>
      </w:r>
      <w:proofErr w:type="spellStart"/>
      <w:r w:rsidRPr="00E76CF7">
        <w:rPr>
          <w:rStyle w:val="in"/>
          <w:rFonts w:ascii="Times New Roman" w:eastAsiaTheme="majorEastAsia" w:hAnsi="Times New Roman" w:cs="Times New Roman"/>
          <w:spacing w:val="-5"/>
          <w:sz w:val="24"/>
          <w:szCs w:val="24"/>
        </w:rPr>
        <w:t>c%d</w:t>
      </w:r>
      <w:proofErr w:type="spellEnd"/>
      <w:r w:rsidRPr="00E76CF7">
        <w:rPr>
          <w:rStyle w:val="in"/>
          <w:rFonts w:ascii="Times New Roman" w:eastAsiaTheme="majorEastAsia" w:hAnsi="Times New Roman" w:cs="Times New Roman"/>
          <w:spacing w:val="-5"/>
          <w:sz w:val="24"/>
          <w:szCs w:val="24"/>
        </w:rPr>
        <w:t>%*</w:t>
      </w:r>
      <w:proofErr w:type="spellStart"/>
      <w:r w:rsidRPr="00E76CF7">
        <w:rPr>
          <w:rStyle w:val="in"/>
          <w:rFonts w:ascii="Times New Roman" w:eastAsiaTheme="majorEastAsia" w:hAnsi="Times New Roman" w:cs="Times New Roman"/>
          <w:spacing w:val="-5"/>
          <w:sz w:val="24"/>
          <w:szCs w:val="24"/>
        </w:rPr>
        <w:t>c%d</w:t>
      </w:r>
      <w:proofErr w:type="spellEnd"/>
      <w:r w:rsidRPr="00E76CF7">
        <w:rPr>
          <w:rStyle w:val="in"/>
          <w:rFonts w:ascii="Times New Roman" w:eastAsiaTheme="majorEastAsia" w:hAnsi="Times New Roman" w:cs="Times New Roman"/>
          <w:spacing w:val="-5"/>
          <w:sz w:val="24"/>
          <w:szCs w:val="24"/>
        </w:rPr>
        <w:t>", &amp;day, &amp;month, &amp;year);</w:t>
      </w:r>
    </w:p>
    <w:p w:rsidR="00E76CF7" w:rsidRDefault="00E76CF7" w:rsidP="00E76CF7">
      <w:pPr>
        <w:spacing w:after="0" w:line="240" w:lineRule="auto"/>
        <w:ind w:left="1080"/>
        <w:jc w:val="both"/>
        <w:rPr>
          <w:rFonts w:ascii="Times New Roman" w:eastAsia="Times New Roman" w:hAnsi="Times New Roman" w:cs="Times New Roman"/>
          <w:sz w:val="24"/>
          <w:szCs w:val="24"/>
        </w:rPr>
      </w:pPr>
      <w:r w:rsidRPr="00E76CF7">
        <w:rPr>
          <w:rFonts w:ascii="Times New Roman" w:eastAsia="Times New Roman" w:hAnsi="Times New Roman" w:cs="Times New Roman"/>
          <w:sz w:val="24"/>
          <w:szCs w:val="24"/>
        </w:rPr>
        <w:t>Here, %c is character type specifier and %*c means one character would be read from the console but it wouldn’t be assigned to any variable. Here we excluded two “/” from the input.</w:t>
      </w:r>
    </w:p>
    <w:p w:rsidR="00C21D76" w:rsidRPr="00C21D76" w:rsidRDefault="00C21D76" w:rsidP="00C21D76">
      <w:pPr>
        <w:pStyle w:val="hw"/>
        <w:numPr>
          <w:ilvl w:val="1"/>
          <w:numId w:val="8"/>
        </w:numPr>
        <w:shd w:val="clear" w:color="auto" w:fill="FFFFFF"/>
        <w:spacing w:before="0" w:beforeAutospacing="0" w:after="0" w:afterAutospacing="0" w:line="271" w:lineRule="auto"/>
        <w:rPr>
          <w:spacing w:val="-1"/>
        </w:rPr>
      </w:pPr>
      <w:r w:rsidRPr="00C21D76">
        <w:rPr>
          <w:rStyle w:val="Emphasis"/>
          <w:b/>
          <w:bCs/>
          <w:spacing w:val="-1"/>
        </w:rPr>
        <w:t>%*c</w:t>
      </w:r>
      <w:r w:rsidRPr="00C21D76">
        <w:rPr>
          <w:rStyle w:val="apple-converted-space"/>
          <w:spacing w:val="-1"/>
        </w:rPr>
        <w:t> </w:t>
      </w:r>
      <w:r w:rsidRPr="00C21D76">
        <w:rPr>
          <w:spacing w:val="-1"/>
        </w:rPr>
        <w:t>would exclude one character.</w:t>
      </w:r>
      <w:r w:rsidRPr="00C21D76">
        <w:rPr>
          <w:rStyle w:val="apple-converted-space"/>
          <w:spacing w:val="-1"/>
        </w:rPr>
        <w:t> </w:t>
      </w:r>
      <w:r w:rsidRPr="00C21D76">
        <w:rPr>
          <w:rStyle w:val="Strong"/>
          <w:spacing w:val="-1"/>
        </w:rPr>
        <w:t>Remember,</w:t>
      </w:r>
      <w:r w:rsidRPr="00C21D76">
        <w:rPr>
          <w:rStyle w:val="apple-converted-space"/>
          <w:spacing w:val="-1"/>
        </w:rPr>
        <w:t> </w:t>
      </w:r>
      <w:r w:rsidRPr="00C21D76">
        <w:rPr>
          <w:rStyle w:val="Emphasis"/>
          <w:b/>
          <w:bCs/>
          <w:spacing w:val="-1"/>
        </w:rPr>
        <w:t>‘\n</w:t>
      </w:r>
      <w:r w:rsidRPr="00C21D76">
        <w:rPr>
          <w:spacing w:val="-1"/>
        </w:rPr>
        <w:t>’ and</w:t>
      </w:r>
      <w:r w:rsidRPr="00C21D76">
        <w:rPr>
          <w:rStyle w:val="apple-converted-space"/>
          <w:spacing w:val="-1"/>
        </w:rPr>
        <w:t> </w:t>
      </w:r>
      <w:r w:rsidRPr="00C21D76">
        <w:rPr>
          <w:rStyle w:val="Emphasis"/>
          <w:b/>
          <w:bCs/>
          <w:spacing w:val="-1"/>
        </w:rPr>
        <w:t>‘\t’</w:t>
      </w:r>
      <w:r w:rsidRPr="00C21D76">
        <w:rPr>
          <w:rStyle w:val="apple-converted-space"/>
          <w:spacing w:val="-1"/>
        </w:rPr>
        <w:t> </w:t>
      </w:r>
      <w:r w:rsidRPr="00C21D76">
        <w:rPr>
          <w:spacing w:val="-1"/>
        </w:rPr>
        <w:t>are single characters.</w:t>
      </w:r>
    </w:p>
    <w:p w:rsidR="00C21D76" w:rsidRPr="00C21D76" w:rsidRDefault="00C21D76" w:rsidP="00C21D76">
      <w:pPr>
        <w:pStyle w:val="hw"/>
        <w:numPr>
          <w:ilvl w:val="1"/>
          <w:numId w:val="8"/>
        </w:numPr>
        <w:shd w:val="clear" w:color="auto" w:fill="FFFFFF"/>
        <w:spacing w:before="0" w:beforeAutospacing="0" w:after="0" w:afterAutospacing="0" w:line="271" w:lineRule="auto"/>
        <w:rPr>
          <w:spacing w:val="-1"/>
        </w:rPr>
      </w:pPr>
      <w:r w:rsidRPr="00C21D76">
        <w:rPr>
          <w:rStyle w:val="Emphasis"/>
          <w:b/>
          <w:bCs/>
          <w:spacing w:val="-1"/>
        </w:rPr>
        <w:t>%*d</w:t>
      </w:r>
      <w:r w:rsidRPr="00C21D76">
        <w:rPr>
          <w:rStyle w:val="apple-converted-space"/>
          <w:spacing w:val="-1"/>
        </w:rPr>
        <w:t> </w:t>
      </w:r>
      <w:r w:rsidRPr="00C21D76">
        <w:rPr>
          <w:spacing w:val="-1"/>
        </w:rPr>
        <w:t>would exclude one integer.</w:t>
      </w:r>
    </w:p>
    <w:p w:rsidR="00C21D76" w:rsidRPr="00C21D76" w:rsidRDefault="00C21D76" w:rsidP="00C21D76">
      <w:pPr>
        <w:pStyle w:val="hw"/>
        <w:numPr>
          <w:ilvl w:val="1"/>
          <w:numId w:val="8"/>
        </w:numPr>
        <w:shd w:val="clear" w:color="auto" w:fill="FFFFFF"/>
        <w:spacing w:before="0" w:beforeAutospacing="0" w:after="0" w:afterAutospacing="0" w:line="271" w:lineRule="auto"/>
        <w:rPr>
          <w:spacing w:val="-1"/>
        </w:rPr>
      </w:pPr>
      <w:r w:rsidRPr="00C21D76">
        <w:rPr>
          <w:rStyle w:val="Emphasis"/>
          <w:b/>
          <w:bCs/>
          <w:spacing w:val="-1"/>
        </w:rPr>
        <w:t>%*f</w:t>
      </w:r>
      <w:r w:rsidRPr="00C21D76">
        <w:rPr>
          <w:rStyle w:val="apple-converted-space"/>
          <w:spacing w:val="-1"/>
        </w:rPr>
        <w:t> </w:t>
      </w:r>
      <w:r w:rsidRPr="00C21D76">
        <w:rPr>
          <w:spacing w:val="-1"/>
        </w:rPr>
        <w:t>would exclude one float.</w:t>
      </w:r>
    </w:p>
    <w:p w:rsidR="00C21D76" w:rsidRPr="00C21D76" w:rsidRDefault="00C21D76" w:rsidP="00C21D76">
      <w:pPr>
        <w:pStyle w:val="hw"/>
        <w:numPr>
          <w:ilvl w:val="1"/>
          <w:numId w:val="8"/>
        </w:numPr>
        <w:shd w:val="clear" w:color="auto" w:fill="FFFFFF"/>
        <w:spacing w:before="0" w:beforeAutospacing="0" w:after="0" w:afterAutospacing="0" w:line="271" w:lineRule="auto"/>
        <w:rPr>
          <w:spacing w:val="-1"/>
        </w:rPr>
      </w:pPr>
      <w:r w:rsidRPr="00C21D76">
        <w:rPr>
          <w:rStyle w:val="Emphasis"/>
          <w:b/>
          <w:bCs/>
          <w:spacing w:val="-1"/>
        </w:rPr>
        <w:t>%*s</w:t>
      </w:r>
      <w:r w:rsidRPr="00C21D76">
        <w:rPr>
          <w:rStyle w:val="apple-converted-space"/>
          <w:spacing w:val="-1"/>
        </w:rPr>
        <w:t> </w:t>
      </w:r>
      <w:r w:rsidRPr="00C21D76">
        <w:rPr>
          <w:spacing w:val="-1"/>
        </w:rPr>
        <w:t>would exclude one word.</w:t>
      </w:r>
    </w:p>
    <w:p w:rsidR="00C21D76" w:rsidRPr="00C21D76" w:rsidRDefault="00C21D76" w:rsidP="00C21D76">
      <w:pPr>
        <w:pStyle w:val="ListParagraph"/>
        <w:spacing w:after="0" w:line="240" w:lineRule="auto"/>
        <w:ind w:left="1080"/>
        <w:jc w:val="both"/>
        <w:rPr>
          <w:rFonts w:ascii="Times New Roman" w:eastAsia="Times New Roman" w:hAnsi="Times New Roman" w:cs="Times New Roman"/>
          <w:sz w:val="24"/>
          <w:szCs w:val="24"/>
        </w:rPr>
      </w:pPr>
    </w:p>
    <w:p w:rsidR="00D35164" w:rsidRPr="00042F80" w:rsidRDefault="00D35164" w:rsidP="00676CD8">
      <w:pPr>
        <w:spacing w:after="0" w:line="240" w:lineRule="auto"/>
        <w:ind w:left="360"/>
        <w:jc w:val="both"/>
        <w:rPr>
          <w:rFonts w:ascii="Times New Roman" w:eastAsia="Times New Roman" w:hAnsi="Times New Roman" w:cs="Times New Roman"/>
          <w:sz w:val="24"/>
          <w:szCs w:val="24"/>
        </w:rPr>
      </w:pPr>
    </w:p>
    <w:p w:rsidR="00C54961" w:rsidRPr="00C54961" w:rsidRDefault="00C54961" w:rsidP="00C54961">
      <w:pPr>
        <w:pStyle w:val="ListParagraph"/>
        <w:numPr>
          <w:ilvl w:val="0"/>
          <w:numId w:val="7"/>
        </w:numPr>
        <w:spacing w:after="0" w:line="240" w:lineRule="auto"/>
        <w:jc w:val="both"/>
        <w:rPr>
          <w:rFonts w:ascii="Times New Roman" w:eastAsia="Times New Roman" w:hAnsi="Times New Roman" w:cs="Times New Roman"/>
          <w:sz w:val="24"/>
          <w:szCs w:val="24"/>
        </w:rPr>
      </w:pPr>
      <w:r w:rsidRPr="00C54961">
        <w:rPr>
          <w:rFonts w:ascii="Times New Roman" w:eastAsia="Times New Roman" w:hAnsi="Times New Roman" w:cs="Times New Roman"/>
          <w:sz w:val="24"/>
          <w:szCs w:val="24"/>
        </w:rPr>
        <w:t>#include &lt;</w:t>
      </w:r>
      <w:proofErr w:type="spellStart"/>
      <w:r w:rsidRPr="00C54961">
        <w:rPr>
          <w:rFonts w:ascii="Times New Roman" w:eastAsia="Times New Roman" w:hAnsi="Times New Roman" w:cs="Times New Roman"/>
          <w:sz w:val="24"/>
          <w:szCs w:val="24"/>
        </w:rPr>
        <w:t>stdio.h</w:t>
      </w:r>
      <w:proofErr w:type="spellEnd"/>
      <w:r w:rsidRPr="00C54961">
        <w:rPr>
          <w:rFonts w:ascii="Times New Roman" w:eastAsia="Times New Roman" w:hAnsi="Times New Roman" w:cs="Times New Roman"/>
          <w:sz w:val="24"/>
          <w:szCs w:val="24"/>
        </w:rPr>
        <w:t>&gt;</w:t>
      </w:r>
    </w:p>
    <w:p w:rsidR="00C54961" w:rsidRPr="00C54961" w:rsidRDefault="00C54961" w:rsidP="00C54961">
      <w:pPr>
        <w:pStyle w:val="ListParagraph"/>
        <w:spacing w:after="0" w:line="240" w:lineRule="auto"/>
        <w:ind w:left="360"/>
        <w:jc w:val="both"/>
        <w:rPr>
          <w:rFonts w:ascii="Times New Roman" w:eastAsia="Times New Roman" w:hAnsi="Times New Roman" w:cs="Times New Roman"/>
          <w:sz w:val="24"/>
          <w:szCs w:val="24"/>
        </w:rPr>
      </w:pPr>
      <w:proofErr w:type="spellStart"/>
      <w:proofErr w:type="gramStart"/>
      <w:r w:rsidRPr="00C54961">
        <w:rPr>
          <w:rFonts w:ascii="Times New Roman" w:eastAsia="Times New Roman" w:hAnsi="Times New Roman" w:cs="Times New Roman"/>
          <w:sz w:val="24"/>
          <w:szCs w:val="24"/>
        </w:rPr>
        <w:t>int</w:t>
      </w:r>
      <w:proofErr w:type="spellEnd"/>
      <w:proofErr w:type="gramEnd"/>
      <w:r w:rsidRPr="00C54961">
        <w:rPr>
          <w:rFonts w:ascii="Times New Roman" w:eastAsia="Times New Roman" w:hAnsi="Times New Roman" w:cs="Times New Roman"/>
          <w:sz w:val="24"/>
          <w:szCs w:val="24"/>
        </w:rPr>
        <w:t xml:space="preserve"> main()</w:t>
      </w:r>
    </w:p>
    <w:p w:rsidR="00C54961" w:rsidRDefault="00C54961" w:rsidP="00C54961">
      <w:pPr>
        <w:pStyle w:val="ListParagraph"/>
        <w:spacing w:after="0" w:line="240" w:lineRule="auto"/>
        <w:ind w:left="360"/>
        <w:jc w:val="both"/>
        <w:rPr>
          <w:rFonts w:ascii="Times New Roman" w:eastAsia="Times New Roman" w:hAnsi="Times New Roman" w:cs="Times New Roman"/>
          <w:sz w:val="24"/>
          <w:szCs w:val="24"/>
        </w:rPr>
      </w:pPr>
      <w:r w:rsidRPr="00C54961">
        <w:rPr>
          <w:rFonts w:ascii="Times New Roman" w:eastAsia="Times New Roman" w:hAnsi="Times New Roman" w:cs="Times New Roman"/>
          <w:sz w:val="24"/>
          <w:szCs w:val="24"/>
        </w:rPr>
        <w:t>{</w:t>
      </w:r>
    </w:p>
    <w:p w:rsidR="00C54961" w:rsidRDefault="00C54961"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c1, c2, c3;</w:t>
      </w:r>
    </w:p>
    <w:p w:rsidR="00C54961" w:rsidRDefault="00C54961"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c%c%c</w:t>
      </w:r>
      <w:proofErr w:type="spellEnd"/>
      <w:r>
        <w:rPr>
          <w:rFonts w:ascii="Times New Roman" w:eastAsia="Times New Roman" w:hAnsi="Times New Roman" w:cs="Times New Roman"/>
          <w:sz w:val="24"/>
          <w:szCs w:val="24"/>
        </w:rPr>
        <w:t>”, &amp;c1, &amp;c2, &amp;c3);</w:t>
      </w:r>
    </w:p>
    <w:p w:rsidR="00C54961" w:rsidRDefault="00C54961"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c%c%c</w:t>
      </w:r>
      <w:proofErr w:type="spellEnd"/>
      <w:r>
        <w:rPr>
          <w:rFonts w:ascii="Times New Roman" w:eastAsia="Times New Roman" w:hAnsi="Times New Roman" w:cs="Times New Roman"/>
          <w:sz w:val="24"/>
          <w:szCs w:val="24"/>
        </w:rPr>
        <w:t>”, c1, c2, c3);</w:t>
      </w:r>
    </w:p>
    <w:p w:rsidR="00C54961" w:rsidRDefault="006E1469"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E1469" w:rsidRDefault="006E1469"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 input is </w:t>
      </w:r>
    </w:p>
    <w:p w:rsidR="006E1469" w:rsidRDefault="006E1469" w:rsidP="00C54961">
      <w:pPr>
        <w:pStyle w:val="ListParagraph"/>
        <w:spacing w:after="0" w:line="24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b</w:t>
      </w:r>
      <w:proofErr w:type="gramEnd"/>
      <w:r>
        <w:rPr>
          <w:rFonts w:ascii="Times New Roman" w:eastAsia="Times New Roman" w:hAnsi="Times New Roman" w:cs="Times New Roman"/>
          <w:sz w:val="24"/>
          <w:szCs w:val="24"/>
        </w:rPr>
        <w:t xml:space="preserve">  c</w:t>
      </w:r>
    </w:p>
    <w:p w:rsidR="006E1469" w:rsidRDefault="006E1469"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blank space between the letters), then the following assignments would result:</w:t>
      </w:r>
    </w:p>
    <w:p w:rsidR="006E1469" w:rsidRDefault="006E1469"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c2=b</w:t>
      </w:r>
      <w:r w:rsidR="006958FA">
        <w:rPr>
          <w:rFonts w:ascii="Times New Roman" w:eastAsia="Times New Roman" w:hAnsi="Times New Roman" w:cs="Times New Roman"/>
          <w:sz w:val="24"/>
          <w:szCs w:val="24"/>
        </w:rPr>
        <w:t>lank space, c3=b</w:t>
      </w:r>
    </w:p>
    <w:p w:rsidR="006E1469" w:rsidRDefault="006E1469" w:rsidP="00C54961">
      <w:pPr>
        <w:pStyle w:val="ListParagraph"/>
        <w:spacing w:after="0" w:line="24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xml:space="preserve"> function is written as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(“%c%1</w:t>
      </w:r>
      <w:r w:rsidR="006958FA">
        <w:rPr>
          <w:rFonts w:ascii="Times New Roman" w:eastAsia="Times New Roman" w:hAnsi="Times New Roman" w:cs="Times New Roman"/>
          <w:sz w:val="24"/>
          <w:szCs w:val="24"/>
        </w:rPr>
        <w:t>s</w:t>
      </w:r>
      <w:r>
        <w:rPr>
          <w:rFonts w:ascii="Times New Roman" w:eastAsia="Times New Roman" w:hAnsi="Times New Roman" w:cs="Times New Roman"/>
          <w:sz w:val="24"/>
          <w:szCs w:val="24"/>
        </w:rPr>
        <w:t>%1</w:t>
      </w:r>
      <w:r w:rsidR="006958FA">
        <w:rPr>
          <w:rFonts w:ascii="Times New Roman" w:eastAsia="Times New Roman" w:hAnsi="Times New Roman" w:cs="Times New Roman"/>
          <w:sz w:val="24"/>
          <w:szCs w:val="24"/>
        </w:rPr>
        <w:t>s</w:t>
      </w:r>
      <w:r>
        <w:rPr>
          <w:rFonts w:ascii="Times New Roman" w:eastAsia="Times New Roman" w:hAnsi="Times New Roman" w:cs="Times New Roman"/>
          <w:sz w:val="24"/>
          <w:szCs w:val="24"/>
        </w:rPr>
        <w:t>”, &amp;c1, &amp;c2, &amp;c3);</w:t>
      </w:r>
    </w:p>
    <w:p w:rsidR="006958FA" w:rsidRDefault="006958FA" w:rsidP="00C54961">
      <w:pPr>
        <w:pStyle w:val="ListParagraph"/>
        <w:spacing w:after="0" w:line="24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same input data would result in the following assignments:</w:t>
      </w:r>
    </w:p>
    <w:p w:rsidR="006958FA" w:rsidRDefault="006958FA" w:rsidP="006958FA">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c2=b, c3=c;</w:t>
      </w:r>
    </w:p>
    <w:p w:rsidR="00C54961" w:rsidRDefault="00E859FC"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There are some other ways to solve this problem. We could have return the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xml:space="preserve"> function as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%c %c”, &amp;c1, &amp;c2, &amp;c3);</w:t>
      </w:r>
    </w:p>
    <w:p w:rsidR="00E859FC" w:rsidRDefault="00E859FC" w:rsidP="00C54961">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blank spaces separating the %c terms, or we could have used the original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xml:space="preserve"> function but written the input data as consecutive characters without </w:t>
      </w:r>
      <w:proofErr w:type="spellStart"/>
      <w:r>
        <w:rPr>
          <w:rFonts w:ascii="Times New Roman" w:eastAsia="Times New Roman" w:hAnsi="Times New Roman" w:cs="Times New Roman"/>
          <w:sz w:val="24"/>
          <w:szCs w:val="24"/>
        </w:rPr>
        <w:t>balnks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proofErr w:type="gramEnd"/>
      <w:r>
        <w:rPr>
          <w:rFonts w:ascii="Times New Roman" w:eastAsia="Times New Roman" w:hAnsi="Times New Roman" w:cs="Times New Roman"/>
          <w:sz w:val="24"/>
          <w:szCs w:val="24"/>
        </w:rPr>
        <w:t>.</w:t>
      </w:r>
    </w:p>
    <w:p w:rsidR="00E859FC" w:rsidRDefault="00E859FC" w:rsidP="00C54961">
      <w:pPr>
        <w:pStyle w:val="ListParagraph"/>
        <w:spacing w:after="0" w:line="240" w:lineRule="auto"/>
        <w:ind w:left="360"/>
        <w:jc w:val="both"/>
        <w:rPr>
          <w:rFonts w:ascii="Times New Roman" w:eastAsia="Times New Roman" w:hAnsi="Times New Roman" w:cs="Times New Roman"/>
          <w:sz w:val="24"/>
          <w:szCs w:val="24"/>
        </w:rPr>
      </w:pPr>
    </w:p>
    <w:p w:rsidR="00E859FC" w:rsidRDefault="00E859FC" w:rsidP="00E859FC">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Unrecognized characters within control string are expected to be matched by the same characters in the input data. </w:t>
      </w:r>
    </w:p>
    <w:p w:rsidR="00F25402" w:rsidRDefault="00F25402" w:rsidP="00F25402">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F25402" w:rsidRPr="00C54961" w:rsidRDefault="00F25402" w:rsidP="00F25402">
      <w:pPr>
        <w:pStyle w:val="ListParagraph"/>
        <w:spacing w:after="0" w:line="240" w:lineRule="auto"/>
        <w:ind w:left="360"/>
        <w:jc w:val="both"/>
        <w:rPr>
          <w:rFonts w:ascii="Times New Roman" w:eastAsia="Times New Roman" w:hAnsi="Times New Roman" w:cs="Times New Roman"/>
          <w:sz w:val="24"/>
          <w:szCs w:val="24"/>
        </w:rPr>
      </w:pPr>
      <w:proofErr w:type="spellStart"/>
      <w:proofErr w:type="gramStart"/>
      <w:r w:rsidRPr="00C54961">
        <w:rPr>
          <w:rFonts w:ascii="Times New Roman" w:eastAsia="Times New Roman" w:hAnsi="Times New Roman" w:cs="Times New Roman"/>
          <w:sz w:val="24"/>
          <w:szCs w:val="24"/>
        </w:rPr>
        <w:t>int</w:t>
      </w:r>
      <w:proofErr w:type="spellEnd"/>
      <w:proofErr w:type="gramEnd"/>
      <w:r w:rsidRPr="00C54961">
        <w:rPr>
          <w:rFonts w:ascii="Times New Roman" w:eastAsia="Times New Roman" w:hAnsi="Times New Roman" w:cs="Times New Roman"/>
          <w:sz w:val="24"/>
          <w:szCs w:val="24"/>
        </w:rPr>
        <w:t xml:space="preserve"> main()</w:t>
      </w:r>
    </w:p>
    <w:p w:rsidR="00F25402" w:rsidRDefault="00F25402" w:rsidP="00F25402">
      <w:pPr>
        <w:pStyle w:val="ListParagraph"/>
        <w:spacing w:after="0" w:line="240" w:lineRule="auto"/>
        <w:ind w:left="360"/>
        <w:jc w:val="both"/>
        <w:rPr>
          <w:rFonts w:ascii="Times New Roman" w:eastAsia="Times New Roman" w:hAnsi="Times New Roman" w:cs="Times New Roman"/>
          <w:sz w:val="24"/>
          <w:szCs w:val="24"/>
        </w:rPr>
      </w:pPr>
      <w:r w:rsidRPr="00C54961">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inti</w:t>
      </w:r>
      <w:proofErr w:type="spellEnd"/>
      <w:r>
        <w:rPr>
          <w:rFonts w:ascii="Times New Roman" w:eastAsia="Times New Roman" w:hAnsi="Times New Roman" w:cs="Times New Roman"/>
          <w:sz w:val="24"/>
          <w:szCs w:val="24"/>
        </w:rPr>
        <w:t xml:space="preserve"> ;</w:t>
      </w:r>
      <w:proofErr w:type="gramEnd"/>
    </w:p>
    <w:p w:rsidR="00F25402" w:rsidRDefault="00F25402" w:rsidP="00F25402">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x;</w:t>
      </w:r>
    </w:p>
    <w:p w:rsidR="00F25402" w:rsidRDefault="00F25402" w:rsidP="00F25402">
      <w:pPr>
        <w:pStyle w:val="ListParagraph"/>
        <w:spacing w:after="0" w:line="240" w:lineRule="auto"/>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   %f “, &amp;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&amp;x);</w:t>
      </w:r>
    </w:p>
    <w:p w:rsidR="0032515C" w:rsidRDefault="0032515C" w:rsidP="00A83282">
      <w:pPr>
        <w:pStyle w:val="ListParagraph"/>
        <w:spacing w:after="0" w:line="240" w:lineRule="auto"/>
        <w:ind w:left="360" w:firstLine="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%f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w:t>
      </w:r>
    </w:p>
    <w:p w:rsidR="00A83282" w:rsidRDefault="00A83282" w:rsidP="00A83282">
      <w:pPr>
        <w:pStyle w:val="ListParagraph"/>
        <w:spacing w:after="0"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83282" w:rsidRPr="00A83282" w:rsidRDefault="00A83282" w:rsidP="00A83282">
      <w:pPr>
        <w:spacing w:after="0" w:line="240" w:lineRule="auto"/>
        <w:jc w:val="both"/>
        <w:rPr>
          <w:rFonts w:ascii="Times New Roman" w:eastAsia="Times New Roman" w:hAnsi="Times New Roman" w:cs="Times New Roman"/>
          <w:sz w:val="24"/>
          <w:szCs w:val="24"/>
        </w:rPr>
      </w:pPr>
      <w:proofErr w:type="gramStart"/>
      <w:r w:rsidRPr="00A83282">
        <w:rPr>
          <w:rFonts w:ascii="Times New Roman" w:eastAsia="Times New Roman" w:hAnsi="Times New Roman" w:cs="Times New Roman"/>
          <w:sz w:val="24"/>
          <w:szCs w:val="24"/>
        </w:rPr>
        <w:t>Note :</w:t>
      </w:r>
      <w:proofErr w:type="gramEnd"/>
      <w:r w:rsidRPr="00A83282">
        <w:rPr>
          <w:rFonts w:ascii="Times New Roman" w:eastAsia="Times New Roman" w:hAnsi="Times New Roman" w:cs="Times New Roman"/>
          <w:sz w:val="24"/>
          <w:szCs w:val="24"/>
        </w:rPr>
        <w:t xml:space="preserve"> If the input data consist of </w:t>
      </w:r>
    </w:p>
    <w:p w:rsidR="00A83282" w:rsidRDefault="00A83282" w:rsidP="00A83282">
      <w:pPr>
        <w:pStyle w:val="ListParagraph"/>
        <w:spacing w:after="0" w:line="240" w:lineRule="auto"/>
        <w:ind w:left="360" w:firstLine="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a</w:t>
      </w:r>
      <w:proofErr w:type="gramEnd"/>
      <w:r>
        <w:rPr>
          <w:rFonts w:ascii="Times New Roman" w:eastAsia="Times New Roman" w:hAnsi="Times New Roman" w:cs="Times New Roman"/>
          <w:sz w:val="24"/>
          <w:szCs w:val="24"/>
        </w:rPr>
        <w:t xml:space="preserve"> 20.5</w:t>
      </w:r>
    </w:p>
    <w:p w:rsidR="00A83282" w:rsidRDefault="00A83282" w:rsidP="00A83282">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the decimal integer 10 will be read in and assigned to I, the character a will be read in but subsequently ignored, and floating-point value 20.5 will be read in and assigned to x.</w:t>
      </w:r>
    </w:p>
    <w:p w:rsidR="00A83282" w:rsidRDefault="00A83282" w:rsidP="00A83282">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if the input were entered simply as</w:t>
      </w:r>
    </w:p>
    <w:p w:rsidR="00A83282" w:rsidRDefault="00A83282" w:rsidP="00A83282">
      <w:pPr>
        <w:pStyle w:val="ListParagraph"/>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10  20.5</w:t>
      </w:r>
      <w:proofErr w:type="gramEnd"/>
    </w:p>
    <w:p w:rsidR="00A83282" w:rsidRDefault="00A83282" w:rsidP="00A83282">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xml:space="preserve"> function would stop executing once the expected character is not found. Therefore, I would be assigned the value 10 but x would automatically represent the value 0.</w:t>
      </w:r>
    </w:p>
    <w:p w:rsidR="00A83282" w:rsidRDefault="00A83282" w:rsidP="00A83282">
      <w:pPr>
        <w:pStyle w:val="ListParagraph"/>
        <w:spacing w:after="0" w:line="240" w:lineRule="auto"/>
        <w:jc w:val="both"/>
        <w:rPr>
          <w:rFonts w:ascii="Times New Roman" w:eastAsia="Times New Roman" w:hAnsi="Times New Roman" w:cs="Times New Roman"/>
          <w:sz w:val="24"/>
          <w:szCs w:val="24"/>
        </w:rPr>
      </w:pPr>
    </w:p>
    <w:p w:rsidR="0036126B" w:rsidRPr="0036126B" w:rsidRDefault="0036126B" w:rsidP="00A92C6F">
      <w:pPr>
        <w:spacing w:after="0" w:line="240" w:lineRule="auto"/>
        <w:rPr>
          <w:rFonts w:ascii="Times New Roman" w:eastAsia="Times New Roman" w:hAnsi="Times New Roman" w:cs="Times New Roman"/>
          <w:b/>
          <w:sz w:val="24"/>
          <w:szCs w:val="24"/>
        </w:rPr>
      </w:pPr>
      <w:r w:rsidRPr="0036126B">
        <w:rPr>
          <w:rFonts w:ascii="Times New Roman" w:eastAsia="Times New Roman" w:hAnsi="Times New Roman" w:cs="Times New Roman"/>
          <w:b/>
          <w:sz w:val="24"/>
          <w:szCs w:val="24"/>
        </w:rPr>
        <w:t>Exec</w:t>
      </w:r>
      <w:r w:rsidR="00A83282">
        <w:rPr>
          <w:rFonts w:ascii="Times New Roman" w:eastAsia="Times New Roman" w:hAnsi="Times New Roman" w:cs="Times New Roman"/>
          <w:b/>
          <w:sz w:val="24"/>
          <w:szCs w:val="24"/>
        </w:rPr>
        <w:t>ute the following code segments.</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br/>
      </w:r>
      <w:r w:rsidRPr="00E54621">
        <w:rPr>
          <w:rFonts w:ascii="Times New Roman" w:eastAsia="Times New Roman" w:hAnsi="Times New Roman" w:cs="Times New Roman"/>
          <w:b/>
          <w:bCs/>
          <w:sz w:val="24"/>
          <w:szCs w:val="24"/>
        </w:rPr>
        <w:t xml:space="preserve">Character format </w:t>
      </w:r>
      <w:proofErr w:type="gramStart"/>
      <w:r w:rsidRPr="00E54621">
        <w:rPr>
          <w:rFonts w:ascii="Times New Roman" w:eastAsia="Times New Roman" w:hAnsi="Times New Roman" w:cs="Times New Roman"/>
          <w:b/>
          <w:bCs/>
          <w:sz w:val="24"/>
          <w:szCs w:val="24"/>
        </w:rPr>
        <w:t>specifier :</w:t>
      </w:r>
      <w:proofErr w:type="gramEnd"/>
      <w:r w:rsidRPr="00E54621">
        <w:rPr>
          <w:rFonts w:ascii="Times New Roman" w:eastAsia="Times New Roman" w:hAnsi="Times New Roman" w:cs="Times New Roman"/>
          <w:b/>
          <w:bCs/>
          <w:sz w:val="24"/>
          <w:szCs w:val="24"/>
        </w:rPr>
        <w:t xml:space="preserve"> %c</w:t>
      </w:r>
    </w:p>
    <w:tbl>
      <w:tblPr>
        <w:tblW w:w="0" w:type="auto"/>
        <w:tblCellSpacing w:w="0" w:type="dxa"/>
        <w:tblCellMar>
          <w:left w:w="0" w:type="dxa"/>
          <w:right w:w="0" w:type="dxa"/>
        </w:tblCellMar>
        <w:tblLook w:val="04A0" w:firstRow="1" w:lastRow="0" w:firstColumn="1" w:lastColumn="0" w:noHBand="0" w:noVBand="1"/>
      </w:tblPr>
      <w:tblGrid>
        <w:gridCol w:w="2036"/>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charch</w:t>
            </w:r>
            <w:proofErr w:type="spellEnd"/>
            <w:r w:rsidRPr="00E54621">
              <w:rPr>
                <w:rFonts w:ascii="Times New Roman" w:eastAsia="Times New Roman" w:hAnsi="Times New Roman" w:cs="Times New Roman"/>
                <w:sz w:val="24"/>
                <w:szCs w:val="24"/>
              </w:rPr>
              <w:t xml:space="preserve"> =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("%c\n", </w:t>
            </w:r>
            <w:proofErr w:type="spellStart"/>
            <w:r w:rsidRPr="00E54621">
              <w:rPr>
                <w:rFonts w:ascii="Times New Roman" w:eastAsia="Times New Roman" w:hAnsi="Times New Roman" w:cs="Times New Roman"/>
                <w:sz w:val="24"/>
                <w:szCs w:val="24"/>
              </w:rPr>
              <w:t>ch</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A</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Integer format </w:t>
      </w:r>
      <w:proofErr w:type="spellStart"/>
      <w:proofErr w:type="gramStart"/>
      <w:r w:rsidRPr="00E54621">
        <w:rPr>
          <w:rFonts w:ascii="Times New Roman" w:eastAsia="Times New Roman" w:hAnsi="Times New Roman" w:cs="Times New Roman"/>
          <w:b/>
          <w:bCs/>
          <w:sz w:val="24"/>
          <w:szCs w:val="24"/>
        </w:rPr>
        <w:t>specifier</w:t>
      </w:r>
      <w:proofErr w:type="spellEnd"/>
      <w:r w:rsidRPr="00E54621">
        <w:rPr>
          <w:rFonts w:ascii="Times New Roman" w:eastAsia="Times New Roman" w:hAnsi="Times New Roman" w:cs="Times New Roman"/>
          <w:b/>
          <w:bCs/>
          <w:sz w:val="24"/>
          <w:szCs w:val="24"/>
        </w:rPr>
        <w:t xml:space="preserve"> :</w:t>
      </w:r>
      <w:proofErr w:type="gramEnd"/>
      <w:r w:rsidRPr="00E54621">
        <w:rPr>
          <w:rFonts w:ascii="Times New Roman" w:eastAsia="Times New Roman" w:hAnsi="Times New Roman" w:cs="Times New Roman"/>
          <w:b/>
          <w:bCs/>
          <w:sz w:val="24"/>
          <w:szCs w:val="24"/>
        </w:rPr>
        <w:t xml:space="preserve"> %d, %</w:t>
      </w:r>
      <w:proofErr w:type="spellStart"/>
      <w:r w:rsidRPr="00E54621">
        <w:rPr>
          <w:rFonts w:ascii="Times New Roman" w:eastAsia="Times New Roman" w:hAnsi="Times New Roman" w:cs="Times New Roman"/>
          <w:b/>
          <w:bCs/>
          <w:sz w:val="24"/>
          <w:szCs w:val="24"/>
        </w:rPr>
        <w:t>i</w:t>
      </w:r>
      <w:proofErr w:type="spellEnd"/>
    </w:p>
    <w:p w:rsidR="00005880" w:rsidRPr="00E54621" w:rsidRDefault="00005880" w:rsidP="00A92C6F">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1943"/>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intx</w:t>
            </w:r>
            <w:proofErr w:type="spellEnd"/>
            <w:r w:rsidRPr="00E54621">
              <w:rPr>
                <w:rFonts w:ascii="Times New Roman" w:eastAsia="Times New Roman" w:hAnsi="Times New Roman" w:cs="Times New Roman"/>
                <w:sz w:val="24"/>
                <w:szCs w:val="24"/>
              </w:rPr>
              <w:t xml:space="preserve"> = 45, y = 90;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("%d\n", x);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i</w:t>
            </w:r>
            <w:proofErr w:type="spellEnd"/>
            <w:r w:rsidRPr="00E54621">
              <w:rPr>
                <w:rFonts w:ascii="Times New Roman" w:eastAsia="Times New Roman" w:hAnsi="Times New Roman" w:cs="Times New Roman"/>
                <w:sz w:val="24"/>
                <w:szCs w:val="24"/>
              </w:rPr>
              <w:t xml:space="preserve">\n", x);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45</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45</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Double format </w:t>
      </w:r>
      <w:proofErr w:type="gramStart"/>
      <w:r w:rsidRPr="00E54621">
        <w:rPr>
          <w:rFonts w:ascii="Times New Roman" w:eastAsia="Times New Roman" w:hAnsi="Times New Roman" w:cs="Times New Roman"/>
          <w:b/>
          <w:bCs/>
          <w:sz w:val="24"/>
          <w:szCs w:val="24"/>
        </w:rPr>
        <w:t>specifier :</w:t>
      </w:r>
      <w:proofErr w:type="gramEnd"/>
      <w:r w:rsidRPr="00E54621">
        <w:rPr>
          <w:rFonts w:ascii="Times New Roman" w:eastAsia="Times New Roman" w:hAnsi="Times New Roman" w:cs="Times New Roman"/>
          <w:b/>
          <w:bCs/>
          <w:sz w:val="24"/>
          <w:szCs w:val="24"/>
        </w:rPr>
        <w:t xml:space="preserve"> %f, %e or %E</w:t>
      </w:r>
    </w:p>
    <w:tbl>
      <w:tblPr>
        <w:tblW w:w="0" w:type="auto"/>
        <w:tblCellSpacing w:w="0" w:type="dxa"/>
        <w:tblCellMar>
          <w:left w:w="0" w:type="dxa"/>
          <w:right w:w="0" w:type="dxa"/>
        </w:tblCellMar>
        <w:tblLook w:val="04A0" w:firstRow="1" w:lastRow="0" w:firstColumn="1" w:lastColumn="0" w:noHBand="0" w:noVBand="1"/>
      </w:tblPr>
      <w:tblGrid>
        <w:gridCol w:w="1916"/>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floata</w:t>
            </w:r>
            <w:proofErr w:type="spellEnd"/>
            <w:r w:rsidRPr="00E54621">
              <w:rPr>
                <w:rFonts w:ascii="Times New Roman" w:eastAsia="Times New Roman" w:hAnsi="Times New Roman" w:cs="Times New Roman"/>
                <w:sz w:val="24"/>
                <w:szCs w:val="24"/>
              </w:rPr>
              <w:t xml:space="preserve"> = 12.67;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("%f\n",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("%e\n",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12.670000</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1.267000e+01</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lastRenderedPageBreak/>
        <w:t xml:space="preserve">Unsigned Octal number for </w:t>
      </w:r>
      <w:proofErr w:type="gramStart"/>
      <w:r w:rsidRPr="00E54621">
        <w:rPr>
          <w:rFonts w:ascii="Times New Roman" w:eastAsia="Times New Roman" w:hAnsi="Times New Roman" w:cs="Times New Roman"/>
          <w:b/>
          <w:bCs/>
          <w:sz w:val="24"/>
          <w:szCs w:val="24"/>
        </w:rPr>
        <w:t>integer :</w:t>
      </w:r>
      <w:proofErr w:type="gramEnd"/>
      <w:r w:rsidRPr="00E54621">
        <w:rPr>
          <w:rFonts w:ascii="Times New Roman" w:eastAsia="Times New Roman" w:hAnsi="Times New Roman" w:cs="Times New Roman"/>
          <w:b/>
          <w:bCs/>
          <w:sz w:val="24"/>
          <w:szCs w:val="24"/>
        </w:rPr>
        <w:t xml:space="preserve"> %o</w:t>
      </w:r>
    </w:p>
    <w:tbl>
      <w:tblPr>
        <w:tblW w:w="0" w:type="auto"/>
        <w:tblCellSpacing w:w="0" w:type="dxa"/>
        <w:tblCellMar>
          <w:left w:w="0" w:type="dxa"/>
          <w:right w:w="0" w:type="dxa"/>
        </w:tblCellMar>
        <w:tblLook w:val="04A0" w:firstRow="1" w:lastRow="0" w:firstColumn="1" w:lastColumn="0" w:noHBand="0" w:noVBand="1"/>
      </w:tblPr>
      <w:tblGrid>
        <w:gridCol w:w="1929"/>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inta</w:t>
            </w:r>
            <w:proofErr w:type="spellEnd"/>
            <w:r w:rsidRPr="00E54621">
              <w:rPr>
                <w:rFonts w:ascii="Times New Roman" w:eastAsia="Times New Roman" w:hAnsi="Times New Roman" w:cs="Times New Roman"/>
                <w:sz w:val="24"/>
                <w:szCs w:val="24"/>
              </w:rPr>
              <w:t xml:space="preserve"> = 67;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("%o\n",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103</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Unsigned Hexadecimal for </w:t>
      </w:r>
      <w:proofErr w:type="gramStart"/>
      <w:r w:rsidRPr="00E54621">
        <w:rPr>
          <w:rFonts w:ascii="Times New Roman" w:eastAsia="Times New Roman" w:hAnsi="Times New Roman" w:cs="Times New Roman"/>
          <w:b/>
          <w:bCs/>
          <w:sz w:val="24"/>
          <w:szCs w:val="24"/>
        </w:rPr>
        <w:t>integer :</w:t>
      </w:r>
      <w:proofErr w:type="gramEnd"/>
      <w:r w:rsidRPr="00E54621">
        <w:rPr>
          <w:rFonts w:ascii="Times New Roman" w:eastAsia="Times New Roman" w:hAnsi="Times New Roman" w:cs="Times New Roman"/>
          <w:b/>
          <w:bCs/>
          <w:sz w:val="24"/>
          <w:szCs w:val="24"/>
        </w:rPr>
        <w:t xml:space="preserve"> %x, %X</w:t>
      </w:r>
    </w:p>
    <w:tbl>
      <w:tblPr>
        <w:tblW w:w="0" w:type="auto"/>
        <w:tblCellSpacing w:w="0" w:type="dxa"/>
        <w:tblCellMar>
          <w:left w:w="0" w:type="dxa"/>
          <w:right w:w="0" w:type="dxa"/>
        </w:tblCellMar>
        <w:tblLook w:val="04A0" w:firstRow="1" w:lastRow="0" w:firstColumn="1" w:lastColumn="0" w:noHBand="0" w:noVBand="1"/>
      </w:tblPr>
      <w:tblGrid>
        <w:gridCol w:w="1929"/>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inta</w:t>
            </w:r>
            <w:proofErr w:type="spellEnd"/>
            <w:r w:rsidRPr="00E54621">
              <w:rPr>
                <w:rFonts w:ascii="Times New Roman" w:eastAsia="Times New Roman" w:hAnsi="Times New Roman" w:cs="Times New Roman"/>
                <w:sz w:val="24"/>
                <w:szCs w:val="24"/>
              </w:rPr>
              <w:t xml:space="preserve"> = 15;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("%x\n",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E54621">
        <w:rPr>
          <w:rFonts w:ascii="Times New Roman" w:eastAsia="Times New Roman" w:hAnsi="Times New Roman" w:cs="Times New Roman"/>
          <w:sz w:val="24"/>
          <w:szCs w:val="24"/>
        </w:rPr>
        <w:t>f</w:t>
      </w:r>
      <w:proofErr w:type="gramEnd"/>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String </w:t>
      </w:r>
      <w:proofErr w:type="gramStart"/>
      <w:r w:rsidRPr="00E54621">
        <w:rPr>
          <w:rFonts w:ascii="Times New Roman" w:eastAsia="Times New Roman" w:hAnsi="Times New Roman" w:cs="Times New Roman"/>
          <w:b/>
          <w:bCs/>
          <w:sz w:val="24"/>
          <w:szCs w:val="24"/>
        </w:rPr>
        <w:t>printing :</w:t>
      </w:r>
      <w:proofErr w:type="gramEnd"/>
      <w:r w:rsidRPr="00E54621">
        <w:rPr>
          <w:rFonts w:ascii="Times New Roman" w:eastAsia="Times New Roman" w:hAnsi="Times New Roman" w:cs="Times New Roman"/>
          <w:b/>
          <w:bCs/>
          <w:sz w:val="24"/>
          <w:szCs w:val="24"/>
        </w:rPr>
        <w:t xml:space="preserve"> %s</w:t>
      </w:r>
    </w:p>
    <w:tbl>
      <w:tblPr>
        <w:tblW w:w="0" w:type="auto"/>
        <w:tblCellSpacing w:w="0" w:type="dxa"/>
        <w:tblCellMar>
          <w:left w:w="0" w:type="dxa"/>
          <w:right w:w="0" w:type="dxa"/>
        </w:tblCellMar>
        <w:tblLook w:val="04A0" w:firstRow="1" w:lastRow="0" w:firstColumn="1" w:lastColumn="0" w:noHBand="0" w:noVBand="1"/>
      </w:tblPr>
      <w:tblGrid>
        <w:gridCol w:w="2811"/>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chara</w:t>
            </w:r>
            <w:proofErr w:type="spellEnd"/>
            <w:r w:rsidRPr="00E54621">
              <w:rPr>
                <w:rFonts w:ascii="Times New Roman" w:eastAsia="Times New Roman" w:hAnsi="Times New Roman" w:cs="Times New Roman"/>
                <w:sz w:val="24"/>
                <w:szCs w:val="24"/>
              </w:rPr>
              <w:t>[] = "</w:t>
            </w:r>
            <w:proofErr w:type="spellStart"/>
            <w:r w:rsidRPr="00E54621">
              <w:rPr>
                <w:rFonts w:ascii="Times New Roman" w:eastAsia="Times New Roman" w:hAnsi="Times New Roman" w:cs="Times New Roman"/>
                <w:sz w:val="24"/>
                <w:szCs w:val="24"/>
              </w:rPr>
              <w:t>geeksforgeeks</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("%s\n",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Geeksforgeeks</w:t>
      </w:r>
      <w:proofErr w:type="spellEnd"/>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2944"/>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charstr</w:t>
            </w:r>
            <w:proofErr w:type="spellEnd"/>
            <w:r w:rsidRPr="00E54621">
              <w:rPr>
                <w:rFonts w:ascii="Times New Roman" w:eastAsia="Times New Roman" w:hAnsi="Times New Roman" w:cs="Times New Roman"/>
                <w:sz w:val="24"/>
                <w:szCs w:val="24"/>
              </w:rPr>
              <w:t>[] = "</w:t>
            </w:r>
            <w:proofErr w:type="spellStart"/>
            <w:r w:rsidRPr="00E54621">
              <w:rPr>
                <w:rFonts w:ascii="Times New Roman" w:eastAsia="Times New Roman" w:hAnsi="Times New Roman" w:cs="Times New Roman"/>
                <w:sz w:val="24"/>
                <w:szCs w:val="24"/>
              </w:rPr>
              <w:t>geeksforgeeks</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("%20s\n",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("%-20s\n",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("%20.5s\n",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("%-20.5s\n",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geeksforgeeks</w:t>
      </w:r>
      <w:proofErr w:type="spellEnd"/>
      <w:proofErr w:type="gramEnd"/>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E54621">
        <w:rPr>
          <w:rFonts w:ascii="Times New Roman" w:eastAsia="Times New Roman" w:hAnsi="Times New Roman" w:cs="Times New Roman"/>
          <w:sz w:val="24"/>
          <w:szCs w:val="24"/>
        </w:rPr>
        <w:t>geeksforgeeks</w:t>
      </w:r>
      <w:proofErr w:type="spellEnd"/>
      <w:proofErr w:type="gramEnd"/>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E54621">
        <w:rPr>
          <w:rFonts w:ascii="Times New Roman" w:eastAsia="Times New Roman" w:hAnsi="Times New Roman" w:cs="Times New Roman"/>
          <w:sz w:val="24"/>
          <w:szCs w:val="24"/>
        </w:rPr>
        <w:t>geeks</w:t>
      </w:r>
      <w:proofErr w:type="gramEnd"/>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E54621">
        <w:rPr>
          <w:rFonts w:ascii="Times New Roman" w:eastAsia="Times New Roman" w:hAnsi="Times New Roman" w:cs="Times New Roman"/>
          <w:sz w:val="24"/>
          <w:szCs w:val="24"/>
        </w:rPr>
        <w:t>geeks</w:t>
      </w:r>
      <w:proofErr w:type="gramEnd"/>
    </w:p>
    <w:p w:rsidR="00A83282" w:rsidRDefault="00A83282" w:rsidP="00A92C6F">
      <w:pPr>
        <w:spacing w:after="0" w:line="240" w:lineRule="auto"/>
        <w:outlineLvl w:val="2"/>
        <w:rPr>
          <w:rFonts w:ascii="Times New Roman" w:eastAsia="Times New Roman" w:hAnsi="Times New Roman" w:cs="Times New Roman"/>
          <w:b/>
          <w:bCs/>
          <w:sz w:val="24"/>
          <w:szCs w:val="24"/>
        </w:rPr>
      </w:pPr>
    </w:p>
    <w:p w:rsidR="00005880" w:rsidRPr="00E54621" w:rsidRDefault="00005880" w:rsidP="00A92C6F">
      <w:pPr>
        <w:spacing w:after="0" w:line="240" w:lineRule="auto"/>
        <w:outlineLvl w:val="2"/>
        <w:rPr>
          <w:rFonts w:ascii="Times New Roman" w:eastAsia="Times New Roman" w:hAnsi="Times New Roman" w:cs="Times New Roman"/>
          <w:b/>
          <w:bCs/>
          <w:sz w:val="24"/>
          <w:szCs w:val="24"/>
        </w:rPr>
      </w:pPr>
      <w:proofErr w:type="spellStart"/>
      <w:proofErr w:type="gramStart"/>
      <w:r w:rsidRPr="00E54621">
        <w:rPr>
          <w:rFonts w:ascii="Times New Roman" w:eastAsia="Times New Roman" w:hAnsi="Times New Roman" w:cs="Times New Roman"/>
          <w:b/>
          <w:bCs/>
          <w:sz w:val="24"/>
          <w:szCs w:val="24"/>
        </w:rPr>
        <w:t>scanf</w:t>
      </w:r>
      <w:proofErr w:type="spellEnd"/>
      <w:r w:rsidRPr="00E54621">
        <w:rPr>
          <w:rFonts w:ascii="Times New Roman" w:eastAsia="Times New Roman" w:hAnsi="Times New Roman" w:cs="Times New Roman"/>
          <w:b/>
          <w:bCs/>
          <w:sz w:val="24"/>
          <w:szCs w:val="24"/>
        </w:rPr>
        <w:t>(</w:t>
      </w:r>
      <w:proofErr w:type="gramEnd"/>
      <w:r w:rsidRPr="00E54621">
        <w:rPr>
          <w:rFonts w:ascii="Times New Roman" w:eastAsia="Times New Roman" w:hAnsi="Times New Roman" w:cs="Times New Roman"/>
          <w:b/>
          <w:bCs/>
          <w:sz w:val="24"/>
          <w:szCs w:val="24"/>
        </w:rPr>
        <w:t>char *format, arg1, arg2,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This function take input using standard input (keyboard) and store it in variable accordingly. It returns the number of items successfully read. Formal parameter arg1, agr2</w:t>
      </w:r>
      <w:proofErr w:type="gramStart"/>
      <w:r w:rsidRPr="00E54621">
        <w:rPr>
          <w:rFonts w:ascii="Times New Roman" w:eastAsia="Times New Roman" w:hAnsi="Times New Roman" w:cs="Times New Roman"/>
          <w:sz w:val="24"/>
          <w:szCs w:val="24"/>
        </w:rPr>
        <w:t>, ..must</w:t>
      </w:r>
      <w:proofErr w:type="gramEnd"/>
      <w:r w:rsidRPr="00E54621">
        <w:rPr>
          <w:rFonts w:ascii="Times New Roman" w:eastAsia="Times New Roman" w:hAnsi="Times New Roman" w:cs="Times New Roman"/>
          <w:sz w:val="24"/>
          <w:szCs w:val="24"/>
        </w:rPr>
        <w:t xml:space="preserve"> be a pointer</w:t>
      </w:r>
    </w:p>
    <w:p w:rsidR="00005880" w:rsidRPr="00E54621" w:rsidRDefault="00005880" w:rsidP="00A92C6F">
      <w:pPr>
        <w:spacing w:after="0" w:line="240" w:lineRule="auto"/>
        <w:rPr>
          <w:rFonts w:ascii="Times New Roman" w:eastAsia="Times New Roman" w:hAnsi="Times New Roman" w:cs="Times New Roman"/>
          <w:sz w:val="24"/>
          <w:szCs w:val="24"/>
        </w:rPr>
      </w:pPr>
      <w:proofErr w:type="gramStart"/>
      <w:r w:rsidRPr="00E54621">
        <w:rPr>
          <w:rFonts w:ascii="Times New Roman" w:eastAsia="Times New Roman" w:hAnsi="Times New Roman" w:cs="Times New Roman"/>
          <w:b/>
          <w:bCs/>
          <w:sz w:val="24"/>
          <w:szCs w:val="24"/>
        </w:rPr>
        <w:t>decimal</w:t>
      </w:r>
      <w:proofErr w:type="gramEnd"/>
      <w:r w:rsidRPr="00E54621">
        <w:rPr>
          <w:rFonts w:ascii="Times New Roman" w:eastAsia="Times New Roman" w:hAnsi="Times New Roman" w:cs="Times New Roman"/>
          <w:b/>
          <w:bCs/>
          <w:sz w:val="24"/>
          <w:szCs w:val="24"/>
        </w:rPr>
        <w:t xml:space="preserve"> integer : %d</w:t>
      </w:r>
    </w:p>
    <w:tbl>
      <w:tblPr>
        <w:tblW w:w="0" w:type="auto"/>
        <w:tblCellSpacing w:w="0" w:type="dxa"/>
        <w:tblCellMar>
          <w:left w:w="0" w:type="dxa"/>
          <w:right w:w="0" w:type="dxa"/>
        </w:tblCellMar>
        <w:tblLook w:val="04A0" w:firstRow="1" w:lastRow="0" w:firstColumn="1" w:lastColumn="0" w:noHBand="0" w:noVBand="1"/>
      </w:tblPr>
      <w:tblGrid>
        <w:gridCol w:w="3169"/>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inta</w:t>
            </w:r>
            <w:proofErr w:type="spellEnd"/>
            <w:r w:rsidRPr="00E54621">
              <w:rPr>
                <w:rFonts w:ascii="Times New Roman" w:eastAsia="Times New Roman" w:hAnsi="Times New Roman" w:cs="Times New Roman"/>
                <w:sz w:val="24"/>
                <w:szCs w:val="24"/>
              </w:rPr>
              <w:t xml:space="preserve"> = 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 xml:space="preserve">("%d", &amp;a); // input is 45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("%d\n",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Integer may be octal or in </w:t>
      </w:r>
      <w:proofErr w:type="gramStart"/>
      <w:r w:rsidRPr="00E54621">
        <w:rPr>
          <w:rFonts w:ascii="Times New Roman" w:eastAsia="Times New Roman" w:hAnsi="Times New Roman" w:cs="Times New Roman"/>
          <w:b/>
          <w:bCs/>
          <w:sz w:val="24"/>
          <w:szCs w:val="24"/>
        </w:rPr>
        <w:t>hexadecimal :</w:t>
      </w:r>
      <w:proofErr w:type="gramEnd"/>
      <w:r w:rsidRPr="00E54621">
        <w:rPr>
          <w:rFonts w:ascii="Times New Roman" w:eastAsia="Times New Roman" w:hAnsi="Times New Roman" w:cs="Times New Roman"/>
          <w:b/>
          <w:bCs/>
          <w:sz w:val="24"/>
          <w:szCs w:val="24"/>
        </w:rPr>
        <w:t xml:space="preserve"> %</w:t>
      </w:r>
      <w:proofErr w:type="spellStart"/>
      <w:r w:rsidRPr="00E54621">
        <w:rPr>
          <w:rFonts w:ascii="Times New Roman" w:eastAsia="Times New Roman" w:hAnsi="Times New Roman" w:cs="Times New Roman"/>
          <w:b/>
          <w:bCs/>
          <w:sz w:val="24"/>
          <w:szCs w:val="24"/>
        </w:rPr>
        <w:t>i</w:t>
      </w:r>
      <w:proofErr w:type="spellEnd"/>
    </w:p>
    <w:tbl>
      <w:tblPr>
        <w:tblW w:w="0" w:type="auto"/>
        <w:tblCellSpacing w:w="0" w:type="dxa"/>
        <w:tblCellMar>
          <w:left w:w="0" w:type="dxa"/>
          <w:right w:w="0" w:type="dxa"/>
        </w:tblCellMar>
        <w:tblLook w:val="04A0" w:firstRow="1" w:lastRow="0" w:firstColumn="1" w:lastColumn="0" w:noHBand="0" w:noVBand="1"/>
      </w:tblPr>
      <w:tblGrid>
        <w:gridCol w:w="5248"/>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inta</w:t>
            </w:r>
            <w:proofErr w:type="spellEnd"/>
            <w:r w:rsidRPr="00E54621">
              <w:rPr>
                <w:rFonts w:ascii="Times New Roman" w:eastAsia="Times New Roman" w:hAnsi="Times New Roman" w:cs="Times New Roman"/>
                <w:sz w:val="24"/>
                <w:szCs w:val="24"/>
              </w:rPr>
              <w:t xml:space="preserve"> = 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i</w:t>
            </w:r>
            <w:proofErr w:type="spellEnd"/>
            <w:r w:rsidRPr="00E54621">
              <w:rPr>
                <w:rFonts w:ascii="Times New Roman" w:eastAsia="Times New Roman" w:hAnsi="Times New Roman" w:cs="Times New Roman"/>
                <w:sz w:val="24"/>
                <w:szCs w:val="24"/>
              </w:rPr>
              <w:t xml:space="preserve">", &amp;a); // input is 017 (octal of 15 )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("%d\n",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w:t>
            </w:r>
            <w:proofErr w:type="spellStart"/>
            <w:r w:rsidRPr="00E54621">
              <w:rPr>
                <w:rFonts w:ascii="Times New Roman" w:eastAsia="Times New Roman" w:hAnsi="Times New Roman" w:cs="Times New Roman"/>
                <w:sz w:val="24"/>
                <w:szCs w:val="24"/>
              </w:rPr>
              <w:t>i</w:t>
            </w:r>
            <w:proofErr w:type="spellEnd"/>
            <w:r w:rsidRPr="00E54621">
              <w:rPr>
                <w:rFonts w:ascii="Times New Roman" w:eastAsia="Times New Roman" w:hAnsi="Times New Roman" w:cs="Times New Roman"/>
                <w:sz w:val="24"/>
                <w:szCs w:val="24"/>
              </w:rPr>
              <w:t xml:space="preserve">", &amp;a); // input is 0xf (hexadecimal of 15 )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("%d\n",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Floating data </w:t>
      </w:r>
      <w:proofErr w:type="gramStart"/>
      <w:r w:rsidRPr="00E54621">
        <w:rPr>
          <w:rFonts w:ascii="Times New Roman" w:eastAsia="Times New Roman" w:hAnsi="Times New Roman" w:cs="Times New Roman"/>
          <w:b/>
          <w:bCs/>
          <w:sz w:val="24"/>
          <w:szCs w:val="24"/>
        </w:rPr>
        <w:t>type :</w:t>
      </w:r>
      <w:proofErr w:type="gramEnd"/>
      <w:r w:rsidRPr="00E54621">
        <w:rPr>
          <w:rFonts w:ascii="Times New Roman" w:eastAsia="Times New Roman" w:hAnsi="Times New Roman" w:cs="Times New Roman"/>
          <w:b/>
          <w:bCs/>
          <w:sz w:val="24"/>
          <w:szCs w:val="24"/>
        </w:rPr>
        <w:t xml:space="preserve"> %f, %e(double), %lf(long double)</w:t>
      </w:r>
    </w:p>
    <w:p w:rsidR="00005880" w:rsidRPr="00E54621" w:rsidRDefault="00005880" w:rsidP="00A92C6F">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3429"/>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floata</w:t>
            </w:r>
            <w:proofErr w:type="spellEnd"/>
            <w:r w:rsidRPr="00E54621">
              <w:rPr>
                <w:rFonts w:ascii="Times New Roman" w:eastAsia="Times New Roman" w:hAnsi="Times New Roman" w:cs="Times New Roman"/>
                <w:sz w:val="24"/>
                <w:szCs w:val="24"/>
              </w:rPr>
              <w:t xml:space="preserve"> = 0.0;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 xml:space="preserve">("%f", &amp;a); // input is 45.65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("%f\n",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0.000000</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String </w:t>
      </w:r>
      <w:proofErr w:type="gramStart"/>
      <w:r w:rsidRPr="00E54621">
        <w:rPr>
          <w:rFonts w:ascii="Times New Roman" w:eastAsia="Times New Roman" w:hAnsi="Times New Roman" w:cs="Times New Roman"/>
          <w:b/>
          <w:bCs/>
          <w:sz w:val="24"/>
          <w:szCs w:val="24"/>
        </w:rPr>
        <w:t>input :</w:t>
      </w:r>
      <w:proofErr w:type="gramEnd"/>
      <w:r w:rsidRPr="00E54621">
        <w:rPr>
          <w:rFonts w:ascii="Times New Roman" w:eastAsia="Times New Roman" w:hAnsi="Times New Roman" w:cs="Times New Roman"/>
          <w:b/>
          <w:bCs/>
          <w:sz w:val="24"/>
          <w:szCs w:val="24"/>
        </w:rPr>
        <w:t xml:space="preserve"> %s </w:t>
      </w:r>
    </w:p>
    <w:tbl>
      <w:tblPr>
        <w:tblW w:w="0" w:type="auto"/>
        <w:tblCellSpacing w:w="0" w:type="dxa"/>
        <w:tblCellMar>
          <w:left w:w="0" w:type="dxa"/>
          <w:right w:w="0" w:type="dxa"/>
        </w:tblCellMar>
        <w:tblLook w:val="04A0" w:firstRow="1" w:lastRow="0" w:firstColumn="1" w:lastColumn="0" w:noHBand="0" w:noVBand="1"/>
      </w:tblPr>
      <w:tblGrid>
        <w:gridCol w:w="4222"/>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charstr</w:t>
            </w:r>
            <w:proofErr w:type="spellEnd"/>
            <w:r w:rsidRPr="00E54621">
              <w:rPr>
                <w:rFonts w:ascii="Times New Roman" w:eastAsia="Times New Roman" w:hAnsi="Times New Roman" w:cs="Times New Roman"/>
                <w:sz w:val="24"/>
                <w:szCs w:val="24"/>
              </w:rPr>
              <w:t xml:space="preserve">[20];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 xml:space="preserve">("%s",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 input is </w:t>
            </w:r>
            <w:proofErr w:type="spellStart"/>
            <w:r w:rsidRPr="00E54621">
              <w:rPr>
                <w:rFonts w:ascii="Times New Roman" w:eastAsia="Times New Roman" w:hAnsi="Times New Roman" w:cs="Times New Roman"/>
                <w:sz w:val="24"/>
                <w:szCs w:val="24"/>
              </w:rPr>
              <w:t>geeksforgeeks</w:t>
            </w:r>
            <w:proofErr w:type="spellEnd"/>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("%s\n", </w:t>
            </w:r>
            <w:proofErr w:type="spellStart"/>
            <w:r w:rsidRPr="00E54621">
              <w:rPr>
                <w:rFonts w:ascii="Times New Roman" w:eastAsia="Times New Roman" w:hAnsi="Times New Roman" w:cs="Times New Roman"/>
                <w:sz w:val="24"/>
                <w:szCs w:val="24"/>
              </w:rPr>
              <w:t>str</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Output:</w:t>
      </w:r>
    </w:p>
    <w:p w:rsidR="00005880" w:rsidRPr="00E54621" w:rsidRDefault="00005880" w:rsidP="00A9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lastRenderedPageBreak/>
        <w:t>P@</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b/>
          <w:bCs/>
          <w:sz w:val="24"/>
          <w:szCs w:val="24"/>
        </w:rPr>
        <w:t xml:space="preserve">Character </w:t>
      </w:r>
      <w:proofErr w:type="gramStart"/>
      <w:r w:rsidRPr="00E54621">
        <w:rPr>
          <w:rFonts w:ascii="Times New Roman" w:eastAsia="Times New Roman" w:hAnsi="Times New Roman" w:cs="Times New Roman"/>
          <w:b/>
          <w:bCs/>
          <w:sz w:val="24"/>
          <w:szCs w:val="24"/>
        </w:rPr>
        <w:t>input :</w:t>
      </w:r>
      <w:proofErr w:type="gramEnd"/>
      <w:r w:rsidRPr="00E54621">
        <w:rPr>
          <w:rFonts w:ascii="Times New Roman" w:eastAsia="Times New Roman" w:hAnsi="Times New Roman" w:cs="Times New Roman"/>
          <w:b/>
          <w:bCs/>
          <w:sz w:val="24"/>
          <w:szCs w:val="24"/>
        </w:rPr>
        <w:t xml:space="preserve"> %c </w:t>
      </w:r>
    </w:p>
    <w:tbl>
      <w:tblPr>
        <w:tblW w:w="0" w:type="auto"/>
        <w:tblCellSpacing w:w="0" w:type="dxa"/>
        <w:tblCellMar>
          <w:left w:w="0" w:type="dxa"/>
          <w:right w:w="0" w:type="dxa"/>
        </w:tblCellMar>
        <w:tblLook w:val="04A0" w:firstRow="1" w:lastRow="0" w:firstColumn="1" w:lastColumn="0" w:noHBand="0" w:noVBand="1"/>
      </w:tblPr>
      <w:tblGrid>
        <w:gridCol w:w="3209"/>
      </w:tblGrid>
      <w:tr w:rsidR="00005880" w:rsidRPr="00E54621" w:rsidTr="00005880">
        <w:trPr>
          <w:tblCellSpacing w:w="0" w:type="dxa"/>
        </w:trPr>
        <w:tc>
          <w:tcPr>
            <w:tcW w:w="0" w:type="auto"/>
            <w:vAlign w:val="center"/>
            <w:hideMark/>
          </w:tcPr>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#include &lt;</w:t>
            </w:r>
            <w:proofErr w:type="spellStart"/>
            <w:r w:rsidRPr="00E54621">
              <w:rPr>
                <w:rFonts w:ascii="Times New Roman" w:eastAsia="Times New Roman" w:hAnsi="Times New Roman" w:cs="Times New Roman"/>
                <w:sz w:val="24"/>
                <w:szCs w:val="24"/>
              </w:rPr>
              <w:t>stdio.h</w:t>
            </w:r>
            <w:proofErr w:type="spellEnd"/>
            <w:r w:rsidRPr="00E54621">
              <w:rPr>
                <w:rFonts w:ascii="Times New Roman" w:eastAsia="Times New Roman" w:hAnsi="Times New Roman" w:cs="Times New Roman"/>
                <w:sz w:val="24"/>
                <w:szCs w:val="24"/>
              </w:rPr>
              <w:t>&gt;</w:t>
            </w:r>
          </w:p>
          <w:p w:rsidR="00005880" w:rsidRPr="00E54621" w:rsidRDefault="00005880" w:rsidP="00A92C6F">
            <w:pPr>
              <w:spacing w:after="0" w:line="240" w:lineRule="auto"/>
              <w:rPr>
                <w:rFonts w:ascii="Times New Roman" w:eastAsia="Times New Roman" w:hAnsi="Times New Roman" w:cs="Times New Roman"/>
                <w:sz w:val="24"/>
                <w:szCs w:val="24"/>
              </w:rPr>
            </w:pPr>
            <w:proofErr w:type="spellStart"/>
            <w:r w:rsidRPr="00E54621">
              <w:rPr>
                <w:rFonts w:ascii="Times New Roman" w:eastAsia="Times New Roman" w:hAnsi="Times New Roman" w:cs="Times New Roman"/>
                <w:sz w:val="24"/>
                <w:szCs w:val="24"/>
              </w:rPr>
              <w:t>intmain</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charch</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scanf</w:t>
            </w:r>
            <w:proofErr w:type="spellEnd"/>
            <w:r w:rsidRPr="00E54621">
              <w:rPr>
                <w:rFonts w:ascii="Times New Roman" w:eastAsia="Times New Roman" w:hAnsi="Times New Roman" w:cs="Times New Roman"/>
                <w:sz w:val="24"/>
                <w:szCs w:val="24"/>
              </w:rPr>
              <w:t>("%c", &amp;</w:t>
            </w:r>
            <w:proofErr w:type="spellStart"/>
            <w:r w:rsidRPr="00E54621">
              <w:rPr>
                <w:rFonts w:ascii="Times New Roman" w:eastAsia="Times New Roman" w:hAnsi="Times New Roman" w:cs="Times New Roman"/>
                <w:sz w:val="24"/>
                <w:szCs w:val="24"/>
              </w:rPr>
              <w:t>ch</w:t>
            </w:r>
            <w:proofErr w:type="spellEnd"/>
            <w:r w:rsidRPr="00E54621">
              <w:rPr>
                <w:rFonts w:ascii="Times New Roman" w:eastAsia="Times New Roman" w:hAnsi="Times New Roman" w:cs="Times New Roman"/>
                <w:sz w:val="24"/>
                <w:szCs w:val="24"/>
              </w:rPr>
              <w:t xml:space="preserve">); // input is A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w:t>
            </w:r>
            <w:proofErr w:type="spellStart"/>
            <w:r w:rsidRPr="00E54621">
              <w:rPr>
                <w:rFonts w:ascii="Times New Roman" w:eastAsia="Times New Roman" w:hAnsi="Times New Roman" w:cs="Times New Roman"/>
                <w:sz w:val="24"/>
                <w:szCs w:val="24"/>
              </w:rPr>
              <w:t>printf</w:t>
            </w:r>
            <w:proofErr w:type="spellEnd"/>
            <w:r w:rsidRPr="00E54621">
              <w:rPr>
                <w:rFonts w:ascii="Times New Roman" w:eastAsia="Times New Roman" w:hAnsi="Times New Roman" w:cs="Times New Roman"/>
                <w:sz w:val="24"/>
                <w:szCs w:val="24"/>
              </w:rPr>
              <w:t xml:space="preserve">("%c\n", </w:t>
            </w:r>
            <w:proofErr w:type="spellStart"/>
            <w:r w:rsidRPr="00E54621">
              <w:rPr>
                <w:rFonts w:ascii="Times New Roman" w:eastAsia="Times New Roman" w:hAnsi="Times New Roman" w:cs="Times New Roman"/>
                <w:sz w:val="24"/>
                <w:szCs w:val="24"/>
              </w:rPr>
              <w:t>ch</w:t>
            </w:r>
            <w:proofErr w:type="spellEnd"/>
            <w:r w:rsidRPr="00E54621">
              <w:rPr>
                <w:rFonts w:ascii="Times New Roman" w:eastAsia="Times New Roman" w:hAnsi="Times New Roman" w:cs="Times New Roman"/>
                <w:sz w:val="24"/>
                <w:szCs w:val="24"/>
              </w:rPr>
              <w:t xml:space="preserve">);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return0; </w:t>
            </w:r>
          </w:p>
          <w:p w:rsidR="00005880"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 xml:space="preserve">} </w:t>
            </w:r>
          </w:p>
        </w:tc>
      </w:tr>
    </w:tbl>
    <w:p w:rsidR="00A92C6F" w:rsidRPr="00E54621" w:rsidRDefault="00005880" w:rsidP="00A92C6F">
      <w:pPr>
        <w:spacing w:after="0" w:line="240" w:lineRule="auto"/>
        <w:rPr>
          <w:rFonts w:ascii="Times New Roman" w:eastAsia="Times New Roman" w:hAnsi="Times New Roman" w:cs="Times New Roman"/>
          <w:sz w:val="24"/>
          <w:szCs w:val="24"/>
        </w:rPr>
      </w:pPr>
      <w:r w:rsidRPr="00E54621">
        <w:rPr>
          <w:rFonts w:ascii="Times New Roman" w:eastAsia="Times New Roman" w:hAnsi="Times New Roman" w:cs="Times New Roman"/>
          <w:sz w:val="24"/>
          <w:szCs w:val="24"/>
        </w:rPr>
        <w:t>Many other format specifier are also there</w:t>
      </w:r>
      <w:r w:rsidRPr="00E54621">
        <w:rPr>
          <w:rFonts w:ascii="Times New Roman" w:eastAsia="Times New Roman" w:hAnsi="Times New Roman" w:cs="Times New Roman"/>
          <w:sz w:val="24"/>
          <w:szCs w:val="24"/>
        </w:rPr>
        <w:br/>
        <w:t>1</w:t>
      </w:r>
      <w:proofErr w:type="gramStart"/>
      <w:r w:rsidRPr="00E54621">
        <w:rPr>
          <w:rFonts w:ascii="Times New Roman" w:eastAsia="Times New Roman" w:hAnsi="Times New Roman" w:cs="Times New Roman"/>
          <w:sz w:val="24"/>
          <w:szCs w:val="24"/>
        </w:rPr>
        <w:t>.%</w:t>
      </w:r>
      <w:proofErr w:type="gramEnd"/>
      <w:r w:rsidRPr="00E54621">
        <w:rPr>
          <w:rFonts w:ascii="Times New Roman" w:eastAsia="Times New Roman" w:hAnsi="Times New Roman" w:cs="Times New Roman"/>
          <w:sz w:val="24"/>
          <w:szCs w:val="24"/>
        </w:rPr>
        <w:t>u for unsigned integer.</w:t>
      </w:r>
      <w:r w:rsidRPr="00E54621">
        <w:rPr>
          <w:rFonts w:ascii="Times New Roman" w:eastAsia="Times New Roman" w:hAnsi="Times New Roman" w:cs="Times New Roman"/>
          <w:sz w:val="24"/>
          <w:szCs w:val="24"/>
        </w:rPr>
        <w:br/>
      </w:r>
      <w:proofErr w:type="gramStart"/>
      <w:r w:rsidRPr="00E54621">
        <w:rPr>
          <w:rFonts w:ascii="Times New Roman" w:eastAsia="Times New Roman" w:hAnsi="Times New Roman" w:cs="Times New Roman"/>
          <w:sz w:val="24"/>
          <w:szCs w:val="24"/>
        </w:rPr>
        <w:t>2.%</w:t>
      </w:r>
      <w:proofErr w:type="gramEnd"/>
      <w:r w:rsidRPr="00E54621">
        <w:rPr>
          <w:rFonts w:ascii="Times New Roman" w:eastAsia="Times New Roman" w:hAnsi="Times New Roman" w:cs="Times New Roman"/>
          <w:sz w:val="24"/>
          <w:szCs w:val="24"/>
        </w:rPr>
        <w:t xml:space="preserve">lld for long </w:t>
      </w:r>
      <w:proofErr w:type="spellStart"/>
      <w:r w:rsidRPr="00E54621">
        <w:rPr>
          <w:rFonts w:ascii="Times New Roman" w:eastAsia="Times New Roman" w:hAnsi="Times New Roman" w:cs="Times New Roman"/>
          <w:sz w:val="24"/>
          <w:szCs w:val="24"/>
        </w:rPr>
        <w:t>longint</w:t>
      </w:r>
      <w:proofErr w:type="spellEnd"/>
      <w:r w:rsidRPr="00E54621">
        <w:rPr>
          <w:rFonts w:ascii="Times New Roman" w:eastAsia="Times New Roman" w:hAnsi="Times New Roman" w:cs="Times New Roman"/>
          <w:sz w:val="24"/>
          <w:szCs w:val="24"/>
        </w:rPr>
        <w:t xml:space="preserve"> .</w:t>
      </w:r>
      <w:r w:rsidRPr="00E54621">
        <w:rPr>
          <w:rFonts w:ascii="Times New Roman" w:eastAsia="Times New Roman" w:hAnsi="Times New Roman" w:cs="Times New Roman"/>
          <w:sz w:val="24"/>
          <w:szCs w:val="24"/>
        </w:rPr>
        <w:br/>
      </w:r>
      <w:proofErr w:type="gramStart"/>
      <w:r w:rsidRPr="00E54621">
        <w:rPr>
          <w:rFonts w:ascii="Times New Roman" w:eastAsia="Times New Roman" w:hAnsi="Times New Roman" w:cs="Times New Roman"/>
          <w:sz w:val="24"/>
          <w:szCs w:val="24"/>
        </w:rPr>
        <w:t>3.%</w:t>
      </w:r>
      <w:proofErr w:type="gramEnd"/>
      <w:r w:rsidRPr="00E54621">
        <w:rPr>
          <w:rFonts w:ascii="Times New Roman" w:eastAsia="Times New Roman" w:hAnsi="Times New Roman" w:cs="Times New Roman"/>
          <w:sz w:val="24"/>
          <w:szCs w:val="24"/>
        </w:rPr>
        <w:t>o octal integer without leading zero</w:t>
      </w:r>
      <w:r w:rsidRPr="00E54621">
        <w:rPr>
          <w:rFonts w:ascii="Times New Roman" w:eastAsia="Times New Roman" w:hAnsi="Times New Roman" w:cs="Times New Roman"/>
          <w:sz w:val="24"/>
          <w:szCs w:val="24"/>
        </w:rPr>
        <w:br/>
        <w:t>4.%x hexadecimal integer without 0x before number.</w:t>
      </w:r>
    </w:p>
    <w:p w:rsidR="00A92C6F" w:rsidRPr="00E54621" w:rsidRDefault="00A92C6F" w:rsidP="00A92C6F">
      <w:pPr>
        <w:spacing w:after="0" w:line="240" w:lineRule="auto"/>
        <w:rPr>
          <w:rFonts w:ascii="Times New Roman" w:hAnsi="Times New Roman" w:cs="Times New Roman"/>
          <w:sz w:val="24"/>
          <w:szCs w:val="24"/>
        </w:rPr>
      </w:pPr>
    </w:p>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xml:space="preserve">Controlling integer width with </w:t>
      </w:r>
      <w:proofErr w:type="spellStart"/>
      <w:r w:rsidRPr="00E54621">
        <w:rPr>
          <w:rFonts w:ascii="Times New Roman" w:hAnsi="Times New Roman" w:cs="Times New Roman"/>
          <w:sz w:val="24"/>
          <w:szCs w:val="24"/>
        </w:rPr>
        <w:t>printf</w:t>
      </w:r>
      <w:proofErr w:type="spellEnd"/>
    </w:p>
    <w:p w:rsidR="00A92C6F" w:rsidRPr="00E54621" w:rsidRDefault="00A92C6F" w:rsidP="00A92C6F">
      <w:pPr>
        <w:spacing w:after="0" w:line="240" w:lineRule="auto"/>
        <w:rPr>
          <w:rFonts w:ascii="Times New Roman" w:hAnsi="Times New Roman" w:cs="Times New Roman"/>
          <w:sz w:val="24"/>
          <w:szCs w:val="24"/>
        </w:rPr>
      </w:pPr>
    </w:p>
    <w:p w:rsidR="00A92C6F" w:rsidRPr="00E54621" w:rsidRDefault="00A92C6F" w:rsidP="00A92C6F">
      <w:pPr>
        <w:pStyle w:val="NormalWeb"/>
        <w:spacing w:before="0" w:beforeAutospacing="0" w:after="0" w:afterAutospacing="0"/>
      </w:pPr>
      <w:r w:rsidRPr="00E54621">
        <w:t xml:space="preserve">The </w:t>
      </w:r>
      <w:r w:rsidRPr="00E54621">
        <w:rPr>
          <w:rStyle w:val="HTMLCode"/>
          <w:rFonts w:ascii="Times New Roman" w:hAnsi="Times New Roman" w:cs="Times New Roman"/>
          <w:sz w:val="24"/>
          <w:szCs w:val="24"/>
        </w:rPr>
        <w:t>%3d</w:t>
      </w:r>
      <w:r w:rsidRPr="00E54621">
        <w:t>specifier is used with integers, and means a minimum width of three spaces, which, by default, will be right-justified: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1235"/>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bl>
    <w:p w:rsidR="00A92C6F" w:rsidRPr="00E54621" w:rsidRDefault="00A92C6F" w:rsidP="00A92C6F">
      <w:pPr>
        <w:pStyle w:val="Heading2"/>
        <w:spacing w:before="0" w:line="240" w:lineRule="auto"/>
        <w:rPr>
          <w:rFonts w:ascii="Times New Roman" w:hAnsi="Times New Roman" w:cs="Times New Roman"/>
          <w:sz w:val="24"/>
          <w:szCs w:val="24"/>
        </w:rPr>
      </w:pPr>
      <w:r w:rsidRPr="00E54621">
        <w:rPr>
          <w:rFonts w:ascii="Times New Roman" w:hAnsi="Times New Roman" w:cs="Times New Roman"/>
          <w:sz w:val="24"/>
          <w:szCs w:val="24"/>
        </w:rPr>
        <w:t xml:space="preserve">Left-justifying </w:t>
      </w: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 xml:space="preserve"> integer output</w:t>
      </w:r>
    </w:p>
    <w:p w:rsidR="00A92C6F" w:rsidRPr="00E54621" w:rsidRDefault="00A92C6F" w:rsidP="00A92C6F">
      <w:pPr>
        <w:pStyle w:val="NormalWeb"/>
        <w:spacing w:before="0" w:beforeAutospacing="0" w:after="0" w:afterAutospacing="0"/>
      </w:pPr>
      <w:r w:rsidRPr="00E54621">
        <w:t xml:space="preserve">To left-justify integer output with </w:t>
      </w:r>
      <w:proofErr w:type="spellStart"/>
      <w:r w:rsidRPr="00E54621">
        <w:rPr>
          <w:rStyle w:val="HTMLCode"/>
          <w:rFonts w:ascii="Times New Roman" w:hAnsi="Times New Roman" w:cs="Times New Roman"/>
          <w:sz w:val="24"/>
          <w:szCs w:val="24"/>
        </w:rPr>
        <w:t>printf</w:t>
      </w:r>
      <w:proofErr w:type="spellEnd"/>
      <w:r w:rsidRPr="00E54621">
        <w:t>, just add a minus sign (</w:t>
      </w:r>
      <w:r w:rsidRPr="00E54621">
        <w:rPr>
          <w:rStyle w:val="HTMLCode"/>
          <w:rFonts w:ascii="Times New Roman" w:hAnsi="Times New Roman" w:cs="Times New Roman"/>
          <w:sz w:val="24"/>
          <w:szCs w:val="24"/>
        </w:rPr>
        <w:t>-</w:t>
      </w:r>
      <w:r w:rsidRPr="00E54621">
        <w:t xml:space="preserve">) after the </w:t>
      </w:r>
      <w:r w:rsidRPr="00E54621">
        <w:rPr>
          <w:rStyle w:val="HTMLCode"/>
          <w:rFonts w:ascii="Times New Roman" w:hAnsi="Times New Roman" w:cs="Times New Roman"/>
          <w:sz w:val="24"/>
          <w:szCs w:val="24"/>
        </w:rPr>
        <w:t>%</w:t>
      </w:r>
      <w:r w:rsidRPr="00E54621">
        <w:t xml:space="preserve"> symbol,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1235"/>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bl>
    <w:p w:rsidR="00A92C6F" w:rsidRPr="00E54621" w:rsidRDefault="00A92C6F" w:rsidP="00A92C6F">
      <w:pPr>
        <w:pStyle w:val="Heading2"/>
        <w:spacing w:before="0" w:line="240" w:lineRule="auto"/>
        <w:rPr>
          <w:rFonts w:ascii="Times New Roman" w:hAnsi="Times New Roman" w:cs="Times New Roman"/>
          <w:sz w:val="24"/>
          <w:szCs w:val="24"/>
        </w:rPr>
      </w:pPr>
      <w:r w:rsidRPr="00E54621">
        <w:rPr>
          <w:rFonts w:ascii="Times New Roman" w:hAnsi="Times New Roman" w:cs="Times New Roman"/>
          <w:sz w:val="24"/>
          <w:szCs w:val="24"/>
        </w:rPr>
        <w:t xml:space="preserve">The </w:t>
      </w: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 xml:space="preserve"> integer zero-fill option</w:t>
      </w:r>
    </w:p>
    <w:p w:rsidR="00A92C6F" w:rsidRPr="00E54621" w:rsidRDefault="00A92C6F" w:rsidP="00A92C6F">
      <w:pPr>
        <w:pStyle w:val="NormalWeb"/>
        <w:spacing w:before="0" w:beforeAutospacing="0" w:after="0" w:afterAutospacing="0"/>
      </w:pPr>
      <w:r w:rsidRPr="00E54621">
        <w:t xml:space="preserve">To zero-fill your </w:t>
      </w:r>
      <w:proofErr w:type="spellStart"/>
      <w:r w:rsidRPr="00E54621">
        <w:rPr>
          <w:rStyle w:val="HTMLCode"/>
          <w:rFonts w:ascii="Times New Roman" w:hAnsi="Times New Roman" w:cs="Times New Roman"/>
          <w:sz w:val="24"/>
          <w:szCs w:val="24"/>
        </w:rPr>
        <w:t>printf</w:t>
      </w:r>
      <w:proofErr w:type="spellEnd"/>
      <w:r w:rsidRPr="00E54621">
        <w:t xml:space="preserve"> integer output, just add a zero (</w:t>
      </w:r>
      <w:r w:rsidRPr="00E54621">
        <w:rPr>
          <w:rStyle w:val="HTMLCode"/>
          <w:rFonts w:ascii="Times New Roman" w:hAnsi="Times New Roman" w:cs="Times New Roman"/>
          <w:sz w:val="24"/>
          <w:szCs w:val="24"/>
        </w:rPr>
        <w:t>0</w:t>
      </w:r>
      <w:r w:rsidRPr="00E54621">
        <w:t xml:space="preserve">) after the </w:t>
      </w:r>
      <w:r w:rsidRPr="00E54621">
        <w:rPr>
          <w:rStyle w:val="HTMLCode"/>
          <w:rFonts w:ascii="Times New Roman" w:hAnsi="Times New Roman" w:cs="Times New Roman"/>
          <w:sz w:val="24"/>
          <w:szCs w:val="24"/>
        </w:rPr>
        <w:t>%</w:t>
      </w:r>
      <w:r w:rsidRPr="00E54621">
        <w:t xml:space="preserve"> symbol,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235"/>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("%03d", 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000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("%03d", 1);</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001</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("%03d",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("%03d", -123456789);</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-123456789</w:t>
            </w:r>
          </w:p>
        </w:tc>
      </w:tr>
    </w:tbl>
    <w:p w:rsidR="00A92C6F" w:rsidRPr="00E54621" w:rsidRDefault="00A92C6F" w:rsidP="00A92C6F">
      <w:pPr>
        <w:pStyle w:val="Heading2"/>
        <w:spacing w:before="0" w:line="240" w:lineRule="auto"/>
        <w:rPr>
          <w:rFonts w:ascii="Times New Roman" w:hAnsi="Times New Roman" w:cs="Times New Roman"/>
          <w:sz w:val="24"/>
          <w:szCs w:val="24"/>
        </w:rPr>
      </w:pPr>
      <w:proofErr w:type="spellStart"/>
      <w:proofErr w:type="gramStart"/>
      <w:r w:rsidRPr="00E54621">
        <w:rPr>
          <w:rFonts w:ascii="Times New Roman" w:hAnsi="Times New Roman" w:cs="Times New Roman"/>
          <w:sz w:val="24"/>
          <w:szCs w:val="24"/>
        </w:rPr>
        <w:t>printf</w:t>
      </w:r>
      <w:proofErr w:type="spellEnd"/>
      <w:proofErr w:type="gramEnd"/>
      <w:r w:rsidRPr="00E54621">
        <w:rPr>
          <w:rFonts w:ascii="Times New Roman" w:hAnsi="Times New Roman" w:cs="Times New Roman"/>
          <w:sz w:val="24"/>
          <w:szCs w:val="24"/>
        </w:rPr>
        <w:t xml:space="preserve"> integer formatting</w:t>
      </w:r>
    </w:p>
    <w:p w:rsidR="00A92C6F" w:rsidRPr="00E54621" w:rsidRDefault="00A92C6F" w:rsidP="00A92C6F">
      <w:pPr>
        <w:pStyle w:val="NormalWeb"/>
        <w:spacing w:before="0" w:beforeAutospacing="0" w:after="0" w:afterAutospacing="0"/>
      </w:pPr>
      <w:r w:rsidRPr="00E54621">
        <w:t xml:space="preserve">As a summary of </w:t>
      </w:r>
      <w:proofErr w:type="spellStart"/>
      <w:r w:rsidRPr="00E54621">
        <w:rPr>
          <w:rStyle w:val="HTMLCode"/>
          <w:rFonts w:ascii="Times New Roman" w:hAnsi="Times New Roman" w:cs="Times New Roman"/>
          <w:sz w:val="24"/>
          <w:szCs w:val="24"/>
        </w:rPr>
        <w:t>printf</w:t>
      </w:r>
      <w:proofErr w:type="spellEnd"/>
      <w:r w:rsidRPr="00E54621">
        <w:t xml:space="preserve"> integer formatting, here’s a little collection of integer formatting examples. Several different options are shown, including a minimum width specification, left-justified, zero-filled, and also a plus sign for positive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gridCol w:w="2118"/>
        <w:gridCol w:w="762"/>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Description</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Code</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Result</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At least five wide</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("'%5d'",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lastRenderedPageBreak/>
              <w:t>At least five-wide, left-justified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("'%-5d'",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   '</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At least five-wide, zero-filled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("'%05d'",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'00010'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At least five-wide, with a plus sign</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("'%+5d'",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+10'</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Five-wide, plus sign, left-justified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("'%-+5d'", 10);</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  '</w:t>
            </w:r>
          </w:p>
        </w:tc>
      </w:tr>
    </w:tbl>
    <w:p w:rsidR="00A92C6F" w:rsidRPr="00E54621" w:rsidRDefault="00A92C6F" w:rsidP="00A92C6F">
      <w:pPr>
        <w:pStyle w:val="Heading2"/>
        <w:spacing w:before="0" w:line="240" w:lineRule="auto"/>
        <w:rPr>
          <w:ins w:id="1" w:author="Unknown"/>
          <w:rFonts w:ascii="Times New Roman" w:hAnsi="Times New Roman" w:cs="Times New Roman"/>
          <w:sz w:val="24"/>
          <w:szCs w:val="24"/>
        </w:rPr>
      </w:pPr>
      <w:proofErr w:type="gramStart"/>
      <w:ins w:id="2" w:author="Unknown">
        <w:r w:rsidRPr="00E54621">
          <w:rPr>
            <w:rFonts w:ascii="Times New Roman" w:hAnsi="Times New Roman" w:cs="Times New Roman"/>
            <w:sz w:val="24"/>
            <w:szCs w:val="24"/>
          </w:rPr>
          <w:t>formatting</w:t>
        </w:r>
        <w:proofErr w:type="gramEnd"/>
        <w:r w:rsidRPr="00E54621">
          <w:rPr>
            <w:rFonts w:ascii="Times New Roman" w:hAnsi="Times New Roman" w:cs="Times New Roman"/>
            <w:sz w:val="24"/>
            <w:szCs w:val="24"/>
          </w:rPr>
          <w:t xml:space="preserve"> floating point numbers with </w:t>
        </w:r>
        <w:proofErr w:type="spellStart"/>
        <w:r w:rsidRPr="00E54621">
          <w:rPr>
            <w:rFonts w:ascii="Times New Roman" w:hAnsi="Times New Roman" w:cs="Times New Roman"/>
            <w:sz w:val="24"/>
            <w:szCs w:val="24"/>
          </w:rPr>
          <w:t>printf</w:t>
        </w:r>
        <w:proofErr w:type="spellEnd"/>
      </w:ins>
    </w:p>
    <w:p w:rsidR="00A92C6F" w:rsidRPr="00E54621" w:rsidRDefault="00A92C6F" w:rsidP="00A92C6F">
      <w:pPr>
        <w:pStyle w:val="NormalWeb"/>
        <w:spacing w:before="0" w:beforeAutospacing="0" w:after="0" w:afterAutospacing="0"/>
        <w:rPr>
          <w:ins w:id="3" w:author="Unknown"/>
        </w:rPr>
      </w:pPr>
      <w:ins w:id="4" w:author="Unknown">
        <w:r w:rsidRPr="00E54621">
          <w:t xml:space="preserve">Here are several examples showing how to format floating-point numbers with </w:t>
        </w:r>
        <w:proofErr w:type="spellStart"/>
        <w:r w:rsidRPr="00E54621">
          <w:rPr>
            <w:rStyle w:val="HTMLCode"/>
            <w:rFonts w:ascii="Times New Roman" w:hAnsi="Times New Roman" w:cs="Times New Roman"/>
            <w:sz w:val="24"/>
            <w:szCs w:val="24"/>
          </w:rPr>
          <w:t>printf</w:t>
        </w:r>
        <w:proofErr w:type="spellEnd"/>
        <w:r w:rsidRPr="00E54621">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2"/>
        <w:gridCol w:w="3186"/>
        <w:gridCol w:w="1542"/>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Description</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Code</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Result</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Print one position after the decimal</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("'%.1f'",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'10.3'</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Two positions after the decimal</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("'%.2f'",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'10.35'</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Eight-wide, two positions after the decimal</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("'%8.2f'",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10.35'</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Eight-wide, four positions after the decimal</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("'%8.4f'",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10.3456'</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Eight-wide, two positions after the decimal, zero-filled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("'%08.2f'",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'00010.35'</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Eight-wide, two positions after the decimal, left-justified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("'%-8.2f'", 10.3456);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'10.35   '</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Printing a much larger number with that same format</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("'%-8.2f'", 101234567.3456);</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'101234567.35'</w:t>
            </w:r>
          </w:p>
        </w:tc>
      </w:tr>
    </w:tbl>
    <w:p w:rsidR="00A92C6F" w:rsidRPr="00E54621" w:rsidRDefault="00A92C6F" w:rsidP="00A92C6F">
      <w:pPr>
        <w:pStyle w:val="Heading2"/>
        <w:spacing w:before="0" w:line="240" w:lineRule="auto"/>
        <w:rPr>
          <w:ins w:id="5" w:author="Unknown"/>
          <w:rFonts w:ascii="Times New Roman" w:hAnsi="Times New Roman" w:cs="Times New Roman"/>
          <w:sz w:val="24"/>
          <w:szCs w:val="24"/>
        </w:rPr>
      </w:pPr>
      <w:proofErr w:type="spellStart"/>
      <w:proofErr w:type="gramStart"/>
      <w:ins w:id="6" w:author="Unknown">
        <w:r w:rsidRPr="00E54621">
          <w:rPr>
            <w:rFonts w:ascii="Times New Roman" w:hAnsi="Times New Roman" w:cs="Times New Roman"/>
            <w:sz w:val="24"/>
            <w:szCs w:val="24"/>
          </w:rPr>
          <w:t>printf</w:t>
        </w:r>
        <w:proofErr w:type="spellEnd"/>
        <w:proofErr w:type="gramEnd"/>
        <w:r w:rsidRPr="00E54621">
          <w:rPr>
            <w:rFonts w:ascii="Times New Roman" w:hAnsi="Times New Roman" w:cs="Times New Roman"/>
            <w:sz w:val="24"/>
            <w:szCs w:val="24"/>
          </w:rPr>
          <w:t xml:space="preserve"> string formatting</w:t>
        </w:r>
      </w:ins>
    </w:p>
    <w:p w:rsidR="00A92C6F" w:rsidRPr="00E54621" w:rsidRDefault="00A92C6F" w:rsidP="00A92C6F">
      <w:pPr>
        <w:pStyle w:val="NormalWeb"/>
        <w:spacing w:before="0" w:beforeAutospacing="0" w:after="0" w:afterAutospacing="0"/>
        <w:rPr>
          <w:ins w:id="7" w:author="Unknown"/>
        </w:rPr>
      </w:pPr>
      <w:ins w:id="8" w:author="Unknown">
        <w:r w:rsidRPr="00E54621">
          <w:t xml:space="preserve">Here are several examples that show how to format string output with </w:t>
        </w:r>
        <w:proofErr w:type="spellStart"/>
        <w:r w:rsidRPr="00E54621">
          <w:rPr>
            <w:rStyle w:val="HTMLCode"/>
            <w:rFonts w:ascii="Times New Roman" w:hAnsi="Times New Roman" w:cs="Times New Roman"/>
            <w:sz w:val="24"/>
            <w:szCs w:val="24"/>
          </w:rPr>
          <w:t>printf</w:t>
        </w:r>
        <w:proofErr w:type="spellEnd"/>
        <w:r w:rsidRPr="00E54621">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gridCol w:w="2565"/>
        <w:gridCol w:w="995"/>
      </w:tblGrid>
      <w:tr w:rsidR="00A92C6F" w:rsidRPr="00E54621" w:rsidTr="00A92C6F">
        <w:trPr>
          <w:tblCellSpacing w:w="15" w:type="dxa"/>
        </w:trPr>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Description</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Code</w:t>
            </w:r>
          </w:p>
        </w:tc>
        <w:tc>
          <w:tcPr>
            <w:tcW w:w="0" w:type="auto"/>
            <w:vAlign w:val="center"/>
            <w:hideMark/>
          </w:tcPr>
          <w:p w:rsidR="00A92C6F" w:rsidRPr="00E54621" w:rsidRDefault="00A92C6F" w:rsidP="00A92C6F">
            <w:pPr>
              <w:spacing w:after="0" w:line="240" w:lineRule="auto"/>
              <w:jc w:val="center"/>
              <w:rPr>
                <w:rFonts w:ascii="Times New Roman" w:hAnsi="Times New Roman" w:cs="Times New Roman"/>
                <w:b/>
                <w:bCs/>
                <w:sz w:val="24"/>
                <w:szCs w:val="24"/>
              </w:rPr>
            </w:pPr>
            <w:r w:rsidRPr="00E54621">
              <w:rPr>
                <w:rFonts w:ascii="Times New Roman" w:hAnsi="Times New Roman" w:cs="Times New Roman"/>
                <w:b/>
                <w:bCs/>
                <w:sz w:val="24"/>
                <w:szCs w:val="24"/>
              </w:rPr>
              <w:t>Result</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A simple string</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("'%s'", "Hello");</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'Hello'</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A string with a minimum length</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("'%10s'", "Hello");</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     Hello'</w:t>
            </w:r>
          </w:p>
        </w:tc>
      </w:tr>
      <w:tr w:rsidR="00A92C6F" w:rsidRPr="00E54621" w:rsidTr="00A92C6F">
        <w:trPr>
          <w:tblCellSpacing w:w="15" w:type="dxa"/>
        </w:trPr>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Minimum length, left-justified</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proofErr w:type="spellStart"/>
            <w:r w:rsidRPr="00E54621">
              <w:rPr>
                <w:rFonts w:ascii="Times New Roman" w:hAnsi="Times New Roman" w:cs="Times New Roman"/>
                <w:sz w:val="24"/>
                <w:szCs w:val="24"/>
              </w:rPr>
              <w:t>printf</w:t>
            </w:r>
            <w:proofErr w:type="spellEnd"/>
            <w:r w:rsidRPr="00E54621">
              <w:rPr>
                <w:rFonts w:ascii="Times New Roman" w:hAnsi="Times New Roman" w:cs="Times New Roman"/>
                <w:sz w:val="24"/>
                <w:szCs w:val="24"/>
              </w:rPr>
              <w:t>("'%-10s'", "Hello");</w:t>
            </w:r>
          </w:p>
        </w:tc>
        <w:tc>
          <w:tcPr>
            <w:tcW w:w="0" w:type="auto"/>
            <w:vAlign w:val="center"/>
            <w:hideMark/>
          </w:tcPr>
          <w:p w:rsidR="00A92C6F" w:rsidRPr="00E54621" w:rsidRDefault="00A92C6F" w:rsidP="00A92C6F">
            <w:pPr>
              <w:spacing w:after="0" w:line="240" w:lineRule="auto"/>
              <w:rPr>
                <w:rFonts w:ascii="Times New Roman" w:hAnsi="Times New Roman" w:cs="Times New Roman"/>
                <w:sz w:val="24"/>
                <w:szCs w:val="24"/>
              </w:rPr>
            </w:pPr>
            <w:r w:rsidRPr="00E54621">
              <w:rPr>
                <w:rFonts w:ascii="Times New Roman" w:hAnsi="Times New Roman" w:cs="Times New Roman"/>
                <w:sz w:val="24"/>
                <w:szCs w:val="24"/>
              </w:rPr>
              <w:t>'Hello     '</w:t>
            </w:r>
          </w:p>
        </w:tc>
      </w:tr>
    </w:tbl>
    <w:p w:rsidR="00005880" w:rsidRPr="00E54621" w:rsidRDefault="00005880" w:rsidP="00A92C6F">
      <w:pPr>
        <w:spacing w:after="0" w:line="240" w:lineRule="auto"/>
        <w:rPr>
          <w:rFonts w:ascii="Times New Roman" w:eastAsia="Times New Roman" w:hAnsi="Times New Roman" w:cs="Times New Roman"/>
          <w:sz w:val="24"/>
          <w:szCs w:val="24"/>
        </w:rPr>
      </w:pPr>
    </w:p>
    <w:p w:rsidR="00721D31" w:rsidRPr="00E54621" w:rsidRDefault="00721D31" w:rsidP="00A92C6F">
      <w:pPr>
        <w:spacing w:after="0" w:line="240" w:lineRule="auto"/>
        <w:rPr>
          <w:rFonts w:ascii="Times New Roman" w:eastAsia="Times New Roman" w:hAnsi="Times New Roman" w:cs="Times New Roman"/>
          <w:sz w:val="24"/>
          <w:szCs w:val="24"/>
        </w:rPr>
      </w:pPr>
    </w:p>
    <w:p w:rsidR="00721D31" w:rsidRDefault="00721D31"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352960" w:rsidRDefault="00352960"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Default="00D27FE5" w:rsidP="00A92C6F">
      <w:pPr>
        <w:spacing w:after="0" w:line="240" w:lineRule="auto"/>
        <w:rPr>
          <w:rFonts w:ascii="Times New Roman" w:eastAsia="Times New Roman" w:hAnsi="Times New Roman" w:cs="Times New Roman"/>
          <w:sz w:val="24"/>
          <w:szCs w:val="24"/>
        </w:rPr>
      </w:pPr>
    </w:p>
    <w:p w:rsidR="00D27FE5" w:rsidRPr="00352960" w:rsidRDefault="00352960" w:rsidP="00A92C6F">
      <w:pPr>
        <w:spacing w:after="0" w:line="240" w:lineRule="auto"/>
        <w:rPr>
          <w:rFonts w:ascii="Times New Roman" w:eastAsia="Times New Roman" w:hAnsi="Times New Roman" w:cs="Times New Roman"/>
          <w:b/>
          <w:sz w:val="24"/>
          <w:szCs w:val="24"/>
        </w:rPr>
      </w:pPr>
      <w:r w:rsidRPr="00352960">
        <w:rPr>
          <w:rFonts w:ascii="Times New Roman" w:eastAsia="Times New Roman" w:hAnsi="Times New Roman" w:cs="Times New Roman"/>
          <w:b/>
          <w:sz w:val="24"/>
          <w:szCs w:val="24"/>
        </w:rPr>
        <w:t>QUIZ Questions</w:t>
      </w:r>
    </w:p>
    <w:p w:rsidR="00352960" w:rsidRDefault="00352960" w:rsidP="00A92C6F">
      <w:pPr>
        <w:spacing w:after="0" w:line="240" w:lineRule="auto"/>
        <w:rPr>
          <w:rFonts w:ascii="Times New Roman" w:eastAsia="Times New Roman" w:hAnsi="Times New Roman" w:cs="Times New Roman"/>
          <w:sz w:val="24"/>
          <w:szCs w:val="24"/>
        </w:rPr>
      </w:pPr>
    </w:p>
    <w:p w:rsidR="001B763A" w:rsidRPr="007764F4" w:rsidRDefault="001B763A" w:rsidP="001B763A">
      <w:pPr>
        <w:spacing w:after="0" w:line="240" w:lineRule="auto"/>
        <w:rPr>
          <w:rFonts w:ascii="Times New Roman" w:eastAsia="Times New Roman" w:hAnsi="Times New Roman" w:cs="Times New Roman"/>
          <w:b/>
          <w:sz w:val="24"/>
          <w:szCs w:val="24"/>
        </w:rPr>
      </w:pPr>
      <w:proofErr w:type="gramStart"/>
      <w:r w:rsidRPr="007764F4">
        <w:rPr>
          <w:rFonts w:ascii="Times New Roman" w:eastAsia="Times New Roman" w:hAnsi="Times New Roman" w:cs="Times New Roman"/>
          <w:b/>
          <w:sz w:val="24"/>
          <w:szCs w:val="24"/>
        </w:rPr>
        <w:t>1.What</w:t>
      </w:r>
      <w:proofErr w:type="gramEnd"/>
      <w:r w:rsidRPr="007764F4">
        <w:rPr>
          <w:rFonts w:ascii="Times New Roman" w:eastAsia="Times New Roman" w:hAnsi="Times New Roman" w:cs="Times New Roman"/>
          <w:b/>
          <w:sz w:val="24"/>
          <w:szCs w:val="24"/>
        </w:rPr>
        <w:t xml:space="preserve">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unsigned</w:t>
      </w:r>
      <w:proofErr w:type="gramEnd"/>
      <w:r w:rsidR="006E41F4">
        <w:rPr>
          <w:rFonts w:ascii="Times New Roman" w:eastAsia="Times New Roman" w:hAnsi="Times New Roman" w:cs="Times New Roman"/>
          <w:sz w:val="24"/>
          <w:szCs w:val="24"/>
        </w:rPr>
        <w:t xml:space="preserve"> </w:t>
      </w:r>
      <w:proofErr w:type="spellStart"/>
      <w:r w:rsidRPr="007764F4">
        <w:rPr>
          <w:rFonts w:ascii="Times New Roman" w:eastAsia="Times New Roman" w:hAnsi="Times New Roman" w:cs="Times New Roman"/>
          <w:sz w:val="24"/>
          <w:szCs w:val="24"/>
        </w:rPr>
        <w:t>int</w:t>
      </w:r>
      <w:proofErr w:type="spellEnd"/>
      <w:r w:rsidRPr="007764F4">
        <w:rPr>
          <w:rFonts w:ascii="Times New Roman" w:eastAsia="Times New Roman" w:hAnsi="Times New Roman" w:cs="Times New Roman"/>
          <w:sz w:val="24"/>
          <w:szCs w:val="24"/>
        </w:rPr>
        <w:t xml:space="preserve"> x=234;</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lastRenderedPageBreak/>
        <w:t>long</w:t>
      </w:r>
      <w:proofErr w:type="gramEnd"/>
      <w:r w:rsidRPr="007764F4">
        <w:rPr>
          <w:rFonts w:ascii="Times New Roman" w:eastAsia="Times New Roman" w:hAnsi="Times New Roman" w:cs="Times New Roman"/>
          <w:sz w:val="24"/>
          <w:szCs w:val="24"/>
        </w:rPr>
        <w:t xml:space="preserve"> unsigned </w:t>
      </w:r>
      <w:proofErr w:type="spellStart"/>
      <w:r w:rsidRPr="007764F4">
        <w:rPr>
          <w:rFonts w:ascii="Times New Roman" w:eastAsia="Times New Roman" w:hAnsi="Times New Roman" w:cs="Times New Roman"/>
          <w:sz w:val="24"/>
          <w:szCs w:val="24"/>
        </w:rPr>
        <w:t>int</w:t>
      </w:r>
      <w:proofErr w:type="spellEnd"/>
      <w:r w:rsidRPr="007764F4">
        <w:rPr>
          <w:rFonts w:ascii="Times New Roman" w:eastAsia="Times New Roman" w:hAnsi="Times New Roman" w:cs="Times New Roman"/>
          <w:sz w:val="24"/>
          <w:szCs w:val="24"/>
        </w:rPr>
        <w:t xml:space="preserve"> y=234L;</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lu</w:t>
      </w:r>
      <w:proofErr w:type="spell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n%u</w:t>
      </w:r>
      <w:proofErr w:type="spell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x,y</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r w:rsidRPr="007764F4">
        <w:rPr>
          <w:rFonts w:ascii="Times New Roman" w:eastAsia="Times New Roman" w:hAnsi="Times New Roman" w:cs="Times New Roman"/>
          <w:b/>
          <w:sz w:val="24"/>
          <w:szCs w:val="24"/>
        </w:rPr>
        <w:t>2. What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long</w:t>
      </w:r>
      <w:proofErr w:type="gramEnd"/>
      <w:r w:rsidRPr="007764F4">
        <w:rPr>
          <w:rFonts w:ascii="Times New Roman" w:eastAsia="Times New Roman" w:hAnsi="Times New Roman" w:cs="Times New Roman"/>
          <w:sz w:val="24"/>
          <w:szCs w:val="24"/>
        </w:rPr>
        <w:t xml:space="preserve"> float x=a=456.45645656;</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unsigned</w:t>
      </w:r>
      <w:proofErr w:type="gramEnd"/>
      <w:r w:rsidRPr="007764F4">
        <w:rPr>
          <w:rFonts w:ascii="Times New Roman" w:eastAsia="Times New Roman" w:hAnsi="Times New Roman" w:cs="Times New Roman"/>
          <w:sz w:val="24"/>
          <w:szCs w:val="24"/>
        </w:rPr>
        <w:t xml:space="preserve"> double y=45;</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"%lf\</w:t>
      </w:r>
      <w:proofErr w:type="spellStart"/>
      <w:r w:rsidRPr="007764F4">
        <w:rPr>
          <w:rFonts w:ascii="Times New Roman" w:eastAsia="Times New Roman" w:hAnsi="Times New Roman" w:cs="Times New Roman"/>
          <w:sz w:val="24"/>
          <w:szCs w:val="24"/>
        </w:rPr>
        <w:t>n%ulf</w:t>
      </w:r>
      <w:proofErr w:type="spell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x,y</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r w:rsidRPr="007764F4">
        <w:rPr>
          <w:rFonts w:ascii="Times New Roman" w:eastAsia="Times New Roman" w:hAnsi="Times New Roman" w:cs="Times New Roman"/>
          <w:b/>
          <w:sz w:val="24"/>
          <w:szCs w:val="24"/>
        </w:rPr>
        <w:t>3. What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inta,</w:t>
      </w:r>
      <w:proofErr w:type="gramEnd"/>
      <w:r w:rsidRPr="007764F4">
        <w:rPr>
          <w:rFonts w:ascii="Times New Roman" w:eastAsia="Times New Roman" w:hAnsi="Times New Roman" w:cs="Times New Roman"/>
          <w:sz w:val="24"/>
          <w:szCs w:val="24"/>
        </w:rPr>
        <w:t>b</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"%d\</w:t>
      </w:r>
      <w:proofErr w:type="spellStart"/>
      <w:r w:rsidRPr="007764F4">
        <w:rPr>
          <w:rFonts w:ascii="Times New Roman" w:eastAsia="Times New Roman" w:hAnsi="Times New Roman" w:cs="Times New Roman"/>
          <w:sz w:val="24"/>
          <w:szCs w:val="24"/>
        </w:rPr>
        <w:t>n%d</w:t>
      </w:r>
      <w:proofErr w:type="spell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a,b</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r w:rsidRPr="007764F4">
        <w:rPr>
          <w:rFonts w:ascii="Times New Roman" w:eastAsia="Times New Roman" w:hAnsi="Times New Roman" w:cs="Times New Roman"/>
          <w:b/>
          <w:sz w:val="24"/>
          <w:szCs w:val="24"/>
        </w:rPr>
        <w:t>4. What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"%d\</w:t>
      </w:r>
      <w:proofErr w:type="spellStart"/>
      <w:r w:rsidRPr="007764F4">
        <w:rPr>
          <w:rFonts w:ascii="Times New Roman" w:eastAsia="Times New Roman" w:hAnsi="Times New Roman" w:cs="Times New Roman"/>
          <w:sz w:val="24"/>
          <w:szCs w:val="24"/>
        </w:rPr>
        <w:t>n%c</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proofErr w:type="gramStart"/>
      <w:r w:rsidRPr="007764F4">
        <w:rPr>
          <w:rFonts w:ascii="Times New Roman" w:eastAsia="Times New Roman" w:hAnsi="Times New Roman" w:cs="Times New Roman"/>
          <w:b/>
          <w:sz w:val="24"/>
          <w:szCs w:val="24"/>
        </w:rPr>
        <w:t>5.What</w:t>
      </w:r>
      <w:proofErr w:type="gramEnd"/>
      <w:r w:rsidRPr="007764F4">
        <w:rPr>
          <w:rFonts w:ascii="Times New Roman" w:eastAsia="Times New Roman" w:hAnsi="Times New Roman" w:cs="Times New Roman"/>
          <w:b/>
          <w:sz w:val="24"/>
          <w:szCs w:val="24"/>
        </w:rPr>
        <w:t xml:space="preserve">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a=10,b=20;</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"%d",</w:t>
      </w:r>
      <w:proofErr w:type="spellStart"/>
      <w:r w:rsidRPr="007764F4">
        <w:rPr>
          <w:rFonts w:ascii="Times New Roman" w:eastAsia="Times New Roman" w:hAnsi="Times New Roman" w:cs="Times New Roman"/>
          <w:sz w:val="24"/>
          <w:szCs w:val="24"/>
        </w:rPr>
        <w:t>a,b</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r w:rsidRPr="007764F4">
        <w:rPr>
          <w:rFonts w:ascii="Times New Roman" w:eastAsia="Times New Roman" w:hAnsi="Times New Roman" w:cs="Times New Roman"/>
          <w:b/>
          <w:sz w:val="24"/>
          <w:szCs w:val="24"/>
        </w:rPr>
        <w:t>6. What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"%f");</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b/>
          <w:sz w:val="24"/>
          <w:szCs w:val="24"/>
        </w:rPr>
      </w:pPr>
      <w:proofErr w:type="gramStart"/>
      <w:r w:rsidRPr="007764F4">
        <w:rPr>
          <w:rFonts w:ascii="Times New Roman" w:eastAsia="Times New Roman" w:hAnsi="Times New Roman" w:cs="Times New Roman"/>
          <w:b/>
          <w:sz w:val="24"/>
          <w:szCs w:val="24"/>
        </w:rPr>
        <w:t>7.What</w:t>
      </w:r>
      <w:proofErr w:type="gramEnd"/>
      <w:r w:rsidRPr="007764F4">
        <w:rPr>
          <w:rFonts w:ascii="Times New Roman" w:eastAsia="Times New Roman" w:hAnsi="Times New Roman" w:cs="Times New Roman"/>
          <w:b/>
          <w:sz w:val="24"/>
          <w:szCs w:val="24"/>
        </w:rPr>
        <w:t xml:space="preserve"> would be the output of following program?</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t>#include&lt;</w:t>
      </w:r>
      <w:proofErr w:type="spellStart"/>
      <w:r w:rsidRPr="007764F4">
        <w:rPr>
          <w:rFonts w:ascii="Times New Roman" w:eastAsia="Times New Roman" w:hAnsi="Times New Roman" w:cs="Times New Roman"/>
          <w:sz w:val="24"/>
          <w:szCs w:val="24"/>
        </w:rPr>
        <w:t>stdio.h</w:t>
      </w:r>
      <w:proofErr w:type="spellEnd"/>
      <w:r w:rsidRPr="007764F4">
        <w:rPr>
          <w:rFonts w:ascii="Times New Roman" w:eastAsia="Times New Roman" w:hAnsi="Times New Roman" w:cs="Times New Roman"/>
          <w:sz w:val="24"/>
          <w:szCs w:val="24"/>
        </w:rPr>
        <w:t>&gt;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int</w:t>
      </w:r>
      <w:proofErr w:type="spellEnd"/>
      <w:proofErr w:type="gramEnd"/>
      <w:r w:rsidRPr="007764F4">
        <w:rPr>
          <w:rFonts w:ascii="Times New Roman" w:eastAsia="Times New Roman" w:hAnsi="Times New Roman" w:cs="Times New Roman"/>
          <w:sz w:val="24"/>
          <w:szCs w:val="24"/>
        </w:rPr>
        <w:t xml:space="preserve"> main()</w:t>
      </w:r>
    </w:p>
    <w:p w:rsidR="001B763A" w:rsidRPr="007764F4" w:rsidRDefault="001B763A" w:rsidP="001B763A">
      <w:pPr>
        <w:spacing w:after="0" w:line="240" w:lineRule="auto"/>
        <w:rPr>
          <w:rFonts w:ascii="Times New Roman" w:eastAsia="Times New Roman" w:hAnsi="Times New Roman" w:cs="Times New Roman"/>
          <w:sz w:val="24"/>
          <w:szCs w:val="24"/>
        </w:rPr>
      </w:pPr>
      <w:r w:rsidRPr="007764F4">
        <w:rPr>
          <w:rFonts w:ascii="Times New Roman" w:eastAsia="Times New Roman" w:hAnsi="Times New Roman" w:cs="Times New Roman"/>
          <w:sz w:val="24"/>
          <w:szCs w:val="24"/>
        </w:rPr>
        <w:lastRenderedPageBreak/>
        <w:t>{</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longnum</w:t>
      </w:r>
      <w:proofErr w:type="spellEnd"/>
      <w:proofErr w:type="gram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num=</w:t>
      </w:r>
      <w:proofErr w:type="gramEnd"/>
      <w:r w:rsidRPr="007764F4">
        <w:rPr>
          <w:rFonts w:ascii="Times New Roman" w:eastAsia="Times New Roman" w:hAnsi="Times New Roman" w:cs="Times New Roman"/>
          <w:sz w:val="24"/>
          <w:szCs w:val="24"/>
        </w:rPr>
        <w:t>2;</w:t>
      </w:r>
    </w:p>
    <w:p w:rsidR="001B763A" w:rsidRPr="007764F4" w:rsidRDefault="001B763A" w:rsidP="001B763A">
      <w:pPr>
        <w:spacing w:after="0" w:line="240" w:lineRule="auto"/>
        <w:rPr>
          <w:rFonts w:ascii="Times New Roman" w:eastAsia="Times New Roman" w:hAnsi="Times New Roman" w:cs="Times New Roman"/>
          <w:sz w:val="24"/>
          <w:szCs w:val="24"/>
        </w:rPr>
      </w:pPr>
      <w:proofErr w:type="spellStart"/>
      <w:proofErr w:type="gramStart"/>
      <w:r w:rsidRPr="007764F4">
        <w:rPr>
          <w:rFonts w:ascii="Times New Roman" w:eastAsia="Times New Roman" w:hAnsi="Times New Roman" w:cs="Times New Roman"/>
          <w:sz w:val="24"/>
          <w:szCs w:val="24"/>
        </w:rPr>
        <w:t>printf</w:t>
      </w:r>
      <w:proofErr w:type="spellEnd"/>
      <w:r w:rsidRPr="007764F4">
        <w:rPr>
          <w:rFonts w:ascii="Times New Roman" w:eastAsia="Times New Roman" w:hAnsi="Times New Roman" w:cs="Times New Roman"/>
          <w:sz w:val="24"/>
          <w:szCs w:val="24"/>
        </w:rPr>
        <w:t>(</w:t>
      </w:r>
      <w:proofErr w:type="gram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ld</w:t>
      </w:r>
      <w:proofErr w:type="spellEnd"/>
      <w:r w:rsidRPr="007764F4">
        <w:rPr>
          <w:rFonts w:ascii="Times New Roman" w:eastAsia="Times New Roman" w:hAnsi="Times New Roman" w:cs="Times New Roman"/>
          <w:sz w:val="24"/>
          <w:szCs w:val="24"/>
        </w:rPr>
        <w:t>",</w:t>
      </w:r>
      <w:proofErr w:type="spellStart"/>
      <w:r w:rsidRPr="007764F4">
        <w:rPr>
          <w:rFonts w:ascii="Times New Roman" w:eastAsia="Times New Roman" w:hAnsi="Times New Roman" w:cs="Times New Roman"/>
          <w:sz w:val="24"/>
          <w:szCs w:val="24"/>
        </w:rPr>
        <w:t>num</w:t>
      </w:r>
      <w:proofErr w:type="spellEnd"/>
      <w:r w:rsidRPr="007764F4">
        <w:rPr>
          <w:rFonts w:ascii="Times New Roman" w:eastAsia="Times New Roman" w:hAnsi="Times New Roman" w:cs="Times New Roman"/>
          <w:sz w:val="24"/>
          <w:szCs w:val="24"/>
        </w:rPr>
        <w:t>);</w:t>
      </w:r>
    </w:p>
    <w:p w:rsidR="001B763A" w:rsidRPr="007764F4" w:rsidRDefault="001B763A" w:rsidP="001B763A">
      <w:pPr>
        <w:spacing w:after="0" w:line="240" w:lineRule="auto"/>
        <w:rPr>
          <w:rFonts w:ascii="Times New Roman" w:eastAsia="Times New Roman" w:hAnsi="Times New Roman" w:cs="Times New Roman"/>
          <w:sz w:val="24"/>
          <w:szCs w:val="24"/>
        </w:rPr>
      </w:pPr>
      <w:proofErr w:type="gramStart"/>
      <w:r w:rsidRPr="007764F4">
        <w:rPr>
          <w:rFonts w:ascii="Times New Roman" w:eastAsia="Times New Roman" w:hAnsi="Times New Roman" w:cs="Times New Roman"/>
          <w:sz w:val="24"/>
          <w:szCs w:val="24"/>
        </w:rPr>
        <w:t>return</w:t>
      </w:r>
      <w:proofErr w:type="gramEnd"/>
      <w:r w:rsidRPr="007764F4">
        <w:rPr>
          <w:rFonts w:ascii="Times New Roman" w:eastAsia="Times New Roman" w:hAnsi="Times New Roman" w:cs="Times New Roman"/>
          <w:sz w:val="24"/>
          <w:szCs w:val="24"/>
        </w:rPr>
        <w:t xml:space="preserve"> 0;</w:t>
      </w:r>
    </w:p>
    <w:p w:rsidR="001B763A" w:rsidRDefault="001B763A" w:rsidP="001B763A">
      <w:pPr>
        <w:spacing w:after="0" w:line="240" w:lineRule="auto"/>
        <w:rPr>
          <w:sz w:val="24"/>
          <w:szCs w:val="24"/>
        </w:rPr>
      </w:pPr>
      <w:r>
        <w:rPr>
          <w:sz w:val="24"/>
          <w:szCs w:val="24"/>
        </w:rPr>
        <w:t>}</w:t>
      </w: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8.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x=300;</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"%d\</w:t>
      </w:r>
      <w:proofErr w:type="spellStart"/>
      <w:r w:rsidRPr="007764F4">
        <w:rPr>
          <w:rFonts w:ascii="Times New Roman" w:hAnsi="Times New Roman" w:cs="Times New Roman"/>
          <w:sz w:val="24"/>
          <w:szCs w:val="24"/>
        </w:rPr>
        <w:t>n%c</w:t>
      </w:r>
      <w:proofErr w:type="spell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x,x</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9. What would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inti</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97;</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"%c",</w:t>
      </w:r>
      <w:proofErr w:type="spellStart"/>
      <w:r w:rsidRPr="007764F4">
        <w:rPr>
          <w:rFonts w:ascii="Times New Roman" w:hAnsi="Times New Roman" w:cs="Times New Roman"/>
          <w:sz w:val="24"/>
          <w:szCs w:val="24"/>
        </w:rPr>
        <w:t>i</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10.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f=65.34;</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"%c",(char)f);</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 xml:space="preserve">11. What would be the output of following </w:t>
      </w:r>
      <w:proofErr w:type="gramStart"/>
      <w:r w:rsidRPr="007764F4">
        <w:rPr>
          <w:rFonts w:ascii="Times New Roman" w:hAnsi="Times New Roman" w:cs="Times New Roman"/>
          <w:b/>
          <w:sz w:val="24"/>
          <w:szCs w:val="24"/>
        </w:rPr>
        <w:t>program ?</w:t>
      </w:r>
      <w:proofErr w:type="gramEnd"/>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"%d",</w:t>
      </w:r>
      <w:proofErr w:type="spellStart"/>
      <w:r w:rsidRPr="007764F4">
        <w:rPr>
          <w:rFonts w:ascii="Times New Roman" w:hAnsi="Times New Roman" w:cs="Times New Roman"/>
          <w:sz w:val="24"/>
          <w:szCs w:val="24"/>
        </w:rPr>
        <w:t>sizeof</w:t>
      </w:r>
      <w:proofErr w:type="spellEnd"/>
      <w:r w:rsidRPr="007764F4">
        <w:rPr>
          <w:rFonts w:ascii="Times New Roman" w:hAnsi="Times New Roman" w:cs="Times New Roman"/>
          <w:sz w:val="24"/>
          <w:szCs w:val="24"/>
        </w:rPr>
        <w:t>('a'));</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n%d</w:t>
      </w:r>
      <w:proofErr w:type="spell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sizeof</w:t>
      </w:r>
      <w:proofErr w:type="spellEnd"/>
      <w:r w:rsidRPr="007764F4">
        <w:rPr>
          <w:rFonts w:ascii="Times New Roman" w:hAnsi="Times New Roman" w:cs="Times New Roman"/>
          <w:sz w:val="24"/>
          <w:szCs w:val="24"/>
        </w:rPr>
        <w:t>(7));</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n%d</w:t>
      </w:r>
      <w:proofErr w:type="spell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sizeof</w:t>
      </w:r>
      <w:proofErr w:type="spellEnd"/>
      <w:r w:rsidRPr="007764F4">
        <w:rPr>
          <w:rFonts w:ascii="Times New Roman" w:hAnsi="Times New Roman" w:cs="Times New Roman"/>
          <w:sz w:val="24"/>
          <w:szCs w:val="24"/>
        </w:rPr>
        <w:t>(0.7));</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12.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lastRenderedPageBreak/>
        <w:t>double</w:t>
      </w:r>
      <w:proofErr w:type="gramEnd"/>
      <w:r w:rsidRPr="007764F4">
        <w:rPr>
          <w:rFonts w:ascii="Times New Roman" w:hAnsi="Times New Roman" w:cs="Times New Roman"/>
          <w:sz w:val="24"/>
          <w:szCs w:val="24"/>
        </w:rPr>
        <w:t xml:space="preserve"> d=(double)'a';</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lf",d</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13.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f=45.78;</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inti</w:t>
      </w:r>
      <w:proofErr w:type="spellEnd"/>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int</w:t>
      </w:r>
      <w:proofErr w:type="spellEnd"/>
      <w:r w:rsidRPr="007764F4">
        <w:rPr>
          <w:rFonts w:ascii="Times New Roman" w:hAnsi="Times New Roman" w:cs="Times New Roman"/>
          <w:sz w:val="24"/>
          <w:szCs w:val="24"/>
        </w:rPr>
        <w:t>)f;</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"%d",</w:t>
      </w:r>
      <w:proofErr w:type="spellStart"/>
      <w:r w:rsidRPr="007764F4">
        <w:rPr>
          <w:rFonts w:ascii="Times New Roman" w:hAnsi="Times New Roman" w:cs="Times New Roman"/>
          <w:sz w:val="24"/>
          <w:szCs w:val="24"/>
        </w:rPr>
        <w:t>i</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n%f</w:t>
      </w:r>
      <w:proofErr w:type="spellEnd"/>
      <w:r w:rsidRPr="007764F4">
        <w:rPr>
          <w:rFonts w:ascii="Times New Roman" w:hAnsi="Times New Roman" w:cs="Times New Roman"/>
          <w:sz w:val="24"/>
          <w:szCs w:val="24"/>
        </w:rPr>
        <w:t>",f);</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14.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f=(char)87.56;</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f",f</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15</w:t>
      </w:r>
      <w:proofErr w:type="gramStart"/>
      <w:r w:rsidRPr="007764F4">
        <w:rPr>
          <w:rFonts w:ascii="Times New Roman" w:hAnsi="Times New Roman" w:cs="Times New Roman"/>
          <w:b/>
          <w:sz w:val="24"/>
          <w:szCs w:val="24"/>
        </w:rPr>
        <w:t>.What</w:t>
      </w:r>
      <w:proofErr w:type="gramEnd"/>
      <w:r w:rsidRPr="007764F4">
        <w:rPr>
          <w:rFonts w:ascii="Times New Roman" w:hAnsi="Times New Roman" w:cs="Times New Roman"/>
          <w:b/>
          <w:sz w:val="24"/>
          <w:szCs w:val="24"/>
        </w:rPr>
        <w:t xml:space="preserve">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inti</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3;</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j=4;</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"%d",</w:t>
      </w:r>
      <w:proofErr w:type="spellStart"/>
      <w:r w:rsidRPr="007764F4">
        <w:rPr>
          <w:rFonts w:ascii="Times New Roman" w:hAnsi="Times New Roman" w:cs="Times New Roman"/>
          <w:sz w:val="24"/>
          <w:szCs w:val="24"/>
        </w:rPr>
        <w:t>i</w:t>
      </w:r>
      <w:proofErr w:type="spellEnd"/>
      <w:r w:rsidRPr="007764F4">
        <w:rPr>
          <w:rFonts w:ascii="Times New Roman" w:hAnsi="Times New Roman" w:cs="Times New Roman"/>
          <w:sz w:val="24"/>
          <w:szCs w:val="24"/>
        </w:rPr>
        <w:t>/j);</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16.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charch</w:t>
      </w:r>
      <w:proofErr w:type="spellEnd"/>
      <w:proofErr w:type="gramEnd"/>
      <w:r w:rsidRPr="007764F4">
        <w:rPr>
          <w:rFonts w:ascii="Times New Roman" w:hAnsi="Times New Roman" w:cs="Times New Roman"/>
          <w:sz w:val="24"/>
          <w:szCs w:val="24"/>
        </w:rPr>
        <w:t>='c';</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"%f",(float)((</w:t>
      </w:r>
      <w:proofErr w:type="spellStart"/>
      <w:r w:rsidRPr="007764F4">
        <w:rPr>
          <w:rFonts w:ascii="Times New Roman" w:hAnsi="Times New Roman" w:cs="Times New Roman"/>
          <w:sz w:val="24"/>
          <w:szCs w:val="24"/>
        </w:rPr>
        <w:t>int</w:t>
      </w:r>
      <w:proofErr w:type="spell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ch</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17.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lastRenderedPageBreak/>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p=2.999998f;</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f",p</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18.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a=4.5678;</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b=5.98756;</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"%d\</w:t>
      </w:r>
      <w:proofErr w:type="spellStart"/>
      <w:r w:rsidRPr="007764F4">
        <w:rPr>
          <w:rFonts w:ascii="Times New Roman" w:hAnsi="Times New Roman" w:cs="Times New Roman"/>
          <w:sz w:val="24"/>
          <w:szCs w:val="24"/>
        </w:rPr>
        <w:t>n%d</w:t>
      </w:r>
      <w:proofErr w:type="spellEnd"/>
      <w:r w:rsidRPr="007764F4">
        <w:rPr>
          <w:rFonts w:ascii="Times New Roman" w:hAnsi="Times New Roman" w:cs="Times New Roman"/>
          <w:sz w:val="24"/>
          <w:szCs w:val="24"/>
        </w:rPr>
        <w:t>",</w:t>
      </w:r>
      <w:proofErr w:type="spellStart"/>
      <w:r w:rsidRPr="007764F4">
        <w:rPr>
          <w:rFonts w:ascii="Times New Roman" w:hAnsi="Times New Roman" w:cs="Times New Roman"/>
          <w:sz w:val="24"/>
          <w:szCs w:val="24"/>
        </w:rPr>
        <w:t>a,b</w:t>
      </w:r>
      <w:proofErr w:type="spellEnd"/>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19.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a;</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a=4/2;</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"%f\n%f",a,4/2);</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Pr="007764F4" w:rsidRDefault="001B763A" w:rsidP="001B763A">
      <w:pPr>
        <w:spacing w:after="0" w:line="240" w:lineRule="auto"/>
        <w:rPr>
          <w:rFonts w:ascii="Times New Roman" w:hAnsi="Times New Roman" w:cs="Times New Roman"/>
          <w:b/>
          <w:sz w:val="24"/>
          <w:szCs w:val="24"/>
        </w:rPr>
      </w:pPr>
      <w:r w:rsidRPr="007764F4">
        <w:rPr>
          <w:rFonts w:ascii="Times New Roman" w:hAnsi="Times New Roman" w:cs="Times New Roman"/>
          <w:b/>
          <w:sz w:val="24"/>
          <w:szCs w:val="24"/>
        </w:rPr>
        <w:t>20. What would be the output of following program?</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#include&lt;</w:t>
      </w:r>
      <w:proofErr w:type="spellStart"/>
      <w:r w:rsidRPr="007764F4">
        <w:rPr>
          <w:rFonts w:ascii="Times New Roman" w:hAnsi="Times New Roman" w:cs="Times New Roman"/>
          <w:sz w:val="24"/>
          <w:szCs w:val="24"/>
        </w:rPr>
        <w:t>stdio.h</w:t>
      </w:r>
      <w:proofErr w:type="spellEnd"/>
      <w:r w:rsidRPr="007764F4">
        <w:rPr>
          <w:rFonts w:ascii="Times New Roman" w:hAnsi="Times New Roman" w:cs="Times New Roman"/>
          <w:sz w:val="24"/>
          <w:szCs w:val="24"/>
        </w:rPr>
        <w:t>&gt;</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int</w:t>
      </w:r>
      <w:proofErr w:type="spellEnd"/>
      <w:proofErr w:type="gramEnd"/>
      <w:r w:rsidRPr="007764F4">
        <w:rPr>
          <w:rFonts w:ascii="Times New Roman" w:hAnsi="Times New Roman" w:cs="Times New Roman"/>
          <w:sz w:val="24"/>
          <w:szCs w:val="24"/>
        </w:rPr>
        <w:t xml:space="preserve"> main()</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float</w:t>
      </w:r>
      <w:proofErr w:type="gramEnd"/>
      <w:r w:rsidRPr="007764F4">
        <w:rPr>
          <w:rFonts w:ascii="Times New Roman" w:hAnsi="Times New Roman" w:cs="Times New Roman"/>
          <w:sz w:val="24"/>
          <w:szCs w:val="24"/>
        </w:rPr>
        <w:t xml:space="preserve"> a=75.656785;</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"%.3f",a);</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"\n%.0f",a);</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"\n%6.2f",a);</w:t>
      </w:r>
    </w:p>
    <w:p w:rsidR="001B763A" w:rsidRPr="007764F4" w:rsidRDefault="001B763A" w:rsidP="001B763A">
      <w:pPr>
        <w:spacing w:after="0" w:line="240" w:lineRule="auto"/>
        <w:rPr>
          <w:rFonts w:ascii="Times New Roman" w:hAnsi="Times New Roman" w:cs="Times New Roman"/>
          <w:sz w:val="24"/>
          <w:szCs w:val="24"/>
        </w:rPr>
      </w:pPr>
      <w:proofErr w:type="spellStart"/>
      <w:proofErr w:type="gramStart"/>
      <w:r w:rsidRPr="007764F4">
        <w:rPr>
          <w:rFonts w:ascii="Times New Roman" w:hAnsi="Times New Roman" w:cs="Times New Roman"/>
          <w:sz w:val="24"/>
          <w:szCs w:val="24"/>
        </w:rPr>
        <w:t>printf</w:t>
      </w:r>
      <w:proofErr w:type="spellEnd"/>
      <w:r w:rsidRPr="007764F4">
        <w:rPr>
          <w:rFonts w:ascii="Times New Roman" w:hAnsi="Times New Roman" w:cs="Times New Roman"/>
          <w:sz w:val="24"/>
          <w:szCs w:val="24"/>
        </w:rPr>
        <w:t>(</w:t>
      </w:r>
      <w:proofErr w:type="gramEnd"/>
      <w:r w:rsidRPr="007764F4">
        <w:rPr>
          <w:rFonts w:ascii="Times New Roman" w:hAnsi="Times New Roman" w:cs="Times New Roman"/>
          <w:sz w:val="24"/>
          <w:szCs w:val="24"/>
        </w:rPr>
        <w:t>"\n%6.2f",345.98756);</w:t>
      </w:r>
    </w:p>
    <w:p w:rsidR="001B763A" w:rsidRPr="007764F4" w:rsidRDefault="001B763A" w:rsidP="001B763A">
      <w:pPr>
        <w:spacing w:after="0" w:line="240" w:lineRule="auto"/>
        <w:rPr>
          <w:rFonts w:ascii="Times New Roman" w:hAnsi="Times New Roman" w:cs="Times New Roman"/>
          <w:sz w:val="24"/>
          <w:szCs w:val="24"/>
        </w:rPr>
      </w:pPr>
      <w:proofErr w:type="gramStart"/>
      <w:r w:rsidRPr="007764F4">
        <w:rPr>
          <w:rFonts w:ascii="Times New Roman" w:hAnsi="Times New Roman" w:cs="Times New Roman"/>
          <w:sz w:val="24"/>
          <w:szCs w:val="24"/>
        </w:rPr>
        <w:t>return</w:t>
      </w:r>
      <w:proofErr w:type="gramEnd"/>
      <w:r w:rsidRPr="007764F4">
        <w:rPr>
          <w:rFonts w:ascii="Times New Roman" w:hAnsi="Times New Roman" w:cs="Times New Roman"/>
          <w:sz w:val="24"/>
          <w:szCs w:val="24"/>
        </w:rPr>
        <w:t xml:space="preserve"> 0;</w:t>
      </w:r>
    </w:p>
    <w:p w:rsidR="001B763A" w:rsidRPr="007764F4" w:rsidRDefault="001B763A" w:rsidP="001B763A">
      <w:pPr>
        <w:spacing w:after="0" w:line="240" w:lineRule="auto"/>
        <w:rPr>
          <w:rFonts w:ascii="Times New Roman" w:hAnsi="Times New Roman" w:cs="Times New Roman"/>
          <w:sz w:val="24"/>
          <w:szCs w:val="24"/>
        </w:rPr>
      </w:pPr>
      <w:r w:rsidRPr="007764F4">
        <w:rPr>
          <w:rFonts w:ascii="Times New Roman" w:hAnsi="Times New Roman" w:cs="Times New Roman"/>
          <w:sz w:val="24"/>
          <w:szCs w:val="24"/>
        </w:rPr>
        <w:t>}</w:t>
      </w:r>
    </w:p>
    <w:p w:rsidR="001B763A" w:rsidRDefault="001B763A" w:rsidP="001B763A"/>
    <w:p w:rsidR="001B763A" w:rsidRPr="00D27FE5" w:rsidRDefault="001B763A" w:rsidP="00A92C6F">
      <w:pPr>
        <w:spacing w:after="0" w:line="240" w:lineRule="auto"/>
        <w:rPr>
          <w:rFonts w:ascii="Times New Roman" w:eastAsia="Times New Roman" w:hAnsi="Times New Roman" w:cs="Times New Roman"/>
          <w:sz w:val="24"/>
          <w:szCs w:val="24"/>
        </w:rPr>
      </w:pPr>
    </w:p>
    <w:sectPr w:rsidR="001B763A" w:rsidRPr="00D27FE5" w:rsidSect="0050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27475"/>
    <w:multiLevelType w:val="hybridMultilevel"/>
    <w:tmpl w:val="6B38A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5063C"/>
    <w:multiLevelType w:val="hybridMultilevel"/>
    <w:tmpl w:val="A2F04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C77520"/>
    <w:multiLevelType w:val="multilevel"/>
    <w:tmpl w:val="4EB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5208C"/>
    <w:multiLevelType w:val="hybridMultilevel"/>
    <w:tmpl w:val="90849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34EBD"/>
    <w:multiLevelType w:val="hybridMultilevel"/>
    <w:tmpl w:val="C7CA3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294AA2"/>
    <w:multiLevelType w:val="hybridMultilevel"/>
    <w:tmpl w:val="150A7AD2"/>
    <w:lvl w:ilvl="0" w:tplc="68063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6C15D8"/>
    <w:multiLevelType w:val="hybridMultilevel"/>
    <w:tmpl w:val="01CC6758"/>
    <w:lvl w:ilvl="0" w:tplc="1982DDF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CF1B8C"/>
    <w:multiLevelType w:val="hybridMultilevel"/>
    <w:tmpl w:val="0F3C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C928FC"/>
    <w:multiLevelType w:val="multilevel"/>
    <w:tmpl w:val="28D2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7"/>
  </w:num>
  <w:num w:numId="5">
    <w:abstractNumId w:val="1"/>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80"/>
    <w:rsid w:val="00005880"/>
    <w:rsid w:val="00022AEA"/>
    <w:rsid w:val="00033E4F"/>
    <w:rsid w:val="00042F80"/>
    <w:rsid w:val="00054FD3"/>
    <w:rsid w:val="000624AC"/>
    <w:rsid w:val="000A038F"/>
    <w:rsid w:val="000F3F6A"/>
    <w:rsid w:val="001232A6"/>
    <w:rsid w:val="00193299"/>
    <w:rsid w:val="001B1C13"/>
    <w:rsid w:val="001B763A"/>
    <w:rsid w:val="00260A90"/>
    <w:rsid w:val="00261104"/>
    <w:rsid w:val="00263C5B"/>
    <w:rsid w:val="002D4B0C"/>
    <w:rsid w:val="002E2044"/>
    <w:rsid w:val="002F1115"/>
    <w:rsid w:val="002F65CC"/>
    <w:rsid w:val="00320BD1"/>
    <w:rsid w:val="0032515C"/>
    <w:rsid w:val="00337645"/>
    <w:rsid w:val="00351F51"/>
    <w:rsid w:val="00352960"/>
    <w:rsid w:val="0036126B"/>
    <w:rsid w:val="003754F4"/>
    <w:rsid w:val="003B023B"/>
    <w:rsid w:val="00447E51"/>
    <w:rsid w:val="004D4039"/>
    <w:rsid w:val="004D6F4B"/>
    <w:rsid w:val="004D7FBF"/>
    <w:rsid w:val="004E7CE8"/>
    <w:rsid w:val="00500E17"/>
    <w:rsid w:val="00500EC4"/>
    <w:rsid w:val="00563588"/>
    <w:rsid w:val="00563BC4"/>
    <w:rsid w:val="0059234B"/>
    <w:rsid w:val="005C380E"/>
    <w:rsid w:val="00676CD8"/>
    <w:rsid w:val="006958FA"/>
    <w:rsid w:val="006D21BF"/>
    <w:rsid w:val="006E1469"/>
    <w:rsid w:val="006E41F4"/>
    <w:rsid w:val="00721D31"/>
    <w:rsid w:val="007A6F65"/>
    <w:rsid w:val="008A6965"/>
    <w:rsid w:val="008D5CE6"/>
    <w:rsid w:val="008F63E6"/>
    <w:rsid w:val="009046E6"/>
    <w:rsid w:val="00947359"/>
    <w:rsid w:val="009924D3"/>
    <w:rsid w:val="00A83282"/>
    <w:rsid w:val="00A92C6F"/>
    <w:rsid w:val="00AA00A3"/>
    <w:rsid w:val="00AB37E6"/>
    <w:rsid w:val="00AD392D"/>
    <w:rsid w:val="00AF0002"/>
    <w:rsid w:val="00B31DDA"/>
    <w:rsid w:val="00B34F7D"/>
    <w:rsid w:val="00B37EAA"/>
    <w:rsid w:val="00B87873"/>
    <w:rsid w:val="00BC18AB"/>
    <w:rsid w:val="00BC461D"/>
    <w:rsid w:val="00C20FBF"/>
    <w:rsid w:val="00C21D76"/>
    <w:rsid w:val="00C3262B"/>
    <w:rsid w:val="00C4587E"/>
    <w:rsid w:val="00C54961"/>
    <w:rsid w:val="00C85458"/>
    <w:rsid w:val="00CB69AE"/>
    <w:rsid w:val="00D27FE5"/>
    <w:rsid w:val="00D35164"/>
    <w:rsid w:val="00E20995"/>
    <w:rsid w:val="00E54621"/>
    <w:rsid w:val="00E76CF7"/>
    <w:rsid w:val="00E859FC"/>
    <w:rsid w:val="00EA29F6"/>
    <w:rsid w:val="00F25402"/>
    <w:rsid w:val="00F51046"/>
    <w:rsid w:val="00F9540A"/>
    <w:rsid w:val="00FE2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6C06D-5AAA-46C3-B5BA-FBF76B8C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EC4"/>
  </w:style>
  <w:style w:type="paragraph" w:styleId="Heading1">
    <w:name w:val="heading 1"/>
    <w:basedOn w:val="Normal"/>
    <w:link w:val="Heading1Char"/>
    <w:uiPriority w:val="9"/>
    <w:qFormat/>
    <w:rsid w:val="00005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2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5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58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58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5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8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92C6F"/>
    <w:rPr>
      <w:rFonts w:asciiTheme="majorHAnsi" w:eastAsiaTheme="majorEastAsia" w:hAnsiTheme="majorHAnsi" w:cstheme="majorBidi"/>
      <w:b/>
      <w:bCs/>
      <w:color w:val="4F81BD" w:themeColor="accent1"/>
      <w:sz w:val="26"/>
      <w:szCs w:val="26"/>
    </w:rPr>
  </w:style>
  <w:style w:type="character" w:customStyle="1" w:styleId="code">
    <w:name w:val="code"/>
    <w:basedOn w:val="DefaultParagraphFont"/>
    <w:rsid w:val="00447E51"/>
  </w:style>
  <w:style w:type="character" w:customStyle="1" w:styleId="apple-converted-space">
    <w:name w:val="apple-converted-space"/>
    <w:basedOn w:val="DefaultParagraphFont"/>
    <w:rsid w:val="00B87873"/>
  </w:style>
  <w:style w:type="paragraph" w:styleId="ListParagraph">
    <w:name w:val="List Paragraph"/>
    <w:basedOn w:val="Normal"/>
    <w:uiPriority w:val="34"/>
    <w:qFormat/>
    <w:rsid w:val="008A6965"/>
    <w:pPr>
      <w:ind w:left="720"/>
      <w:contextualSpacing/>
    </w:pPr>
  </w:style>
  <w:style w:type="table" w:styleId="TableGrid">
    <w:name w:val="Table Grid"/>
    <w:basedOn w:val="TableNormal"/>
    <w:uiPriority w:val="59"/>
    <w:rsid w:val="001B1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27FE5"/>
    <w:rPr>
      <w:b/>
      <w:bCs/>
    </w:rPr>
  </w:style>
  <w:style w:type="paragraph" w:customStyle="1" w:styleId="hw">
    <w:name w:val="hw"/>
    <w:basedOn w:val="Normal"/>
    <w:rsid w:val="00E76C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6CF7"/>
    <w:rPr>
      <w:i/>
      <w:iCs/>
    </w:rPr>
  </w:style>
  <w:style w:type="character" w:customStyle="1" w:styleId="in">
    <w:name w:val="in"/>
    <w:basedOn w:val="DefaultParagraphFont"/>
    <w:rsid w:val="00E7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1243">
      <w:bodyDiv w:val="1"/>
      <w:marLeft w:val="0"/>
      <w:marRight w:val="0"/>
      <w:marTop w:val="0"/>
      <w:marBottom w:val="0"/>
      <w:divBdr>
        <w:top w:val="none" w:sz="0" w:space="0" w:color="auto"/>
        <w:left w:val="none" w:sz="0" w:space="0" w:color="auto"/>
        <w:bottom w:val="none" w:sz="0" w:space="0" w:color="auto"/>
        <w:right w:val="none" w:sz="0" w:space="0" w:color="auto"/>
      </w:divBdr>
    </w:div>
    <w:div w:id="456334020">
      <w:bodyDiv w:val="1"/>
      <w:marLeft w:val="0"/>
      <w:marRight w:val="0"/>
      <w:marTop w:val="0"/>
      <w:marBottom w:val="0"/>
      <w:divBdr>
        <w:top w:val="none" w:sz="0" w:space="0" w:color="auto"/>
        <w:left w:val="none" w:sz="0" w:space="0" w:color="auto"/>
        <w:bottom w:val="none" w:sz="0" w:space="0" w:color="auto"/>
        <w:right w:val="none" w:sz="0" w:space="0" w:color="auto"/>
      </w:divBdr>
      <w:divsChild>
        <w:div w:id="671567031">
          <w:marLeft w:val="0"/>
          <w:marRight w:val="0"/>
          <w:marTop w:val="0"/>
          <w:marBottom w:val="0"/>
          <w:divBdr>
            <w:top w:val="none" w:sz="0" w:space="0" w:color="auto"/>
            <w:left w:val="none" w:sz="0" w:space="0" w:color="auto"/>
            <w:bottom w:val="none" w:sz="0" w:space="0" w:color="auto"/>
            <w:right w:val="none" w:sz="0" w:space="0" w:color="auto"/>
          </w:divBdr>
          <w:divsChild>
            <w:div w:id="192693938">
              <w:marLeft w:val="0"/>
              <w:marRight w:val="0"/>
              <w:marTop w:val="0"/>
              <w:marBottom w:val="0"/>
              <w:divBdr>
                <w:top w:val="none" w:sz="0" w:space="0" w:color="auto"/>
                <w:left w:val="none" w:sz="0" w:space="0" w:color="auto"/>
                <w:bottom w:val="none" w:sz="0" w:space="0" w:color="auto"/>
                <w:right w:val="none" w:sz="0" w:space="0" w:color="auto"/>
              </w:divBdr>
              <w:divsChild>
                <w:div w:id="1946693423">
                  <w:marLeft w:val="0"/>
                  <w:marRight w:val="0"/>
                  <w:marTop w:val="0"/>
                  <w:marBottom w:val="0"/>
                  <w:divBdr>
                    <w:top w:val="none" w:sz="0" w:space="0" w:color="auto"/>
                    <w:left w:val="none" w:sz="0" w:space="0" w:color="auto"/>
                    <w:bottom w:val="none" w:sz="0" w:space="0" w:color="auto"/>
                    <w:right w:val="none" w:sz="0" w:space="0" w:color="auto"/>
                  </w:divBdr>
                  <w:divsChild>
                    <w:div w:id="298153435">
                      <w:marLeft w:val="0"/>
                      <w:marRight w:val="0"/>
                      <w:marTop w:val="0"/>
                      <w:marBottom w:val="0"/>
                      <w:divBdr>
                        <w:top w:val="none" w:sz="0" w:space="0" w:color="auto"/>
                        <w:left w:val="none" w:sz="0" w:space="0" w:color="auto"/>
                        <w:bottom w:val="none" w:sz="0" w:space="0" w:color="auto"/>
                        <w:right w:val="none" w:sz="0" w:space="0" w:color="auto"/>
                      </w:divBdr>
                      <w:divsChild>
                        <w:div w:id="131680902">
                          <w:marLeft w:val="0"/>
                          <w:marRight w:val="0"/>
                          <w:marTop w:val="0"/>
                          <w:marBottom w:val="0"/>
                          <w:divBdr>
                            <w:top w:val="none" w:sz="0" w:space="0" w:color="auto"/>
                            <w:left w:val="none" w:sz="0" w:space="0" w:color="auto"/>
                            <w:bottom w:val="none" w:sz="0" w:space="0" w:color="auto"/>
                            <w:right w:val="none" w:sz="0" w:space="0" w:color="auto"/>
                          </w:divBdr>
                          <w:divsChild>
                            <w:div w:id="12974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7036">
                  <w:marLeft w:val="0"/>
                  <w:marRight w:val="0"/>
                  <w:marTop w:val="0"/>
                  <w:marBottom w:val="0"/>
                  <w:divBdr>
                    <w:top w:val="none" w:sz="0" w:space="0" w:color="auto"/>
                    <w:left w:val="none" w:sz="0" w:space="0" w:color="auto"/>
                    <w:bottom w:val="none" w:sz="0" w:space="0" w:color="auto"/>
                    <w:right w:val="none" w:sz="0" w:space="0" w:color="auto"/>
                  </w:divBdr>
                  <w:divsChild>
                    <w:div w:id="941843198">
                      <w:marLeft w:val="0"/>
                      <w:marRight w:val="0"/>
                      <w:marTop w:val="0"/>
                      <w:marBottom w:val="0"/>
                      <w:divBdr>
                        <w:top w:val="none" w:sz="0" w:space="0" w:color="auto"/>
                        <w:left w:val="none" w:sz="0" w:space="0" w:color="auto"/>
                        <w:bottom w:val="none" w:sz="0" w:space="0" w:color="auto"/>
                        <w:right w:val="none" w:sz="0" w:space="0" w:color="auto"/>
                      </w:divBdr>
                      <w:divsChild>
                        <w:div w:id="478693162">
                          <w:marLeft w:val="0"/>
                          <w:marRight w:val="0"/>
                          <w:marTop w:val="0"/>
                          <w:marBottom w:val="0"/>
                          <w:divBdr>
                            <w:top w:val="none" w:sz="0" w:space="0" w:color="auto"/>
                            <w:left w:val="none" w:sz="0" w:space="0" w:color="auto"/>
                            <w:bottom w:val="none" w:sz="0" w:space="0" w:color="auto"/>
                            <w:right w:val="none" w:sz="0" w:space="0" w:color="auto"/>
                          </w:divBdr>
                          <w:divsChild>
                            <w:div w:id="763375960">
                              <w:marLeft w:val="0"/>
                              <w:marRight w:val="0"/>
                              <w:marTop w:val="0"/>
                              <w:marBottom w:val="0"/>
                              <w:divBdr>
                                <w:top w:val="none" w:sz="0" w:space="0" w:color="auto"/>
                                <w:left w:val="none" w:sz="0" w:space="0" w:color="auto"/>
                                <w:bottom w:val="none" w:sz="0" w:space="0" w:color="auto"/>
                                <w:right w:val="none" w:sz="0" w:space="0" w:color="auto"/>
                              </w:divBdr>
                            </w:div>
                            <w:div w:id="87239930">
                              <w:marLeft w:val="0"/>
                              <w:marRight w:val="0"/>
                              <w:marTop w:val="0"/>
                              <w:marBottom w:val="0"/>
                              <w:divBdr>
                                <w:top w:val="none" w:sz="0" w:space="0" w:color="auto"/>
                                <w:left w:val="none" w:sz="0" w:space="0" w:color="auto"/>
                                <w:bottom w:val="none" w:sz="0" w:space="0" w:color="auto"/>
                                <w:right w:val="none" w:sz="0" w:space="0" w:color="auto"/>
                              </w:divBdr>
                            </w:div>
                            <w:div w:id="188102229">
                              <w:marLeft w:val="0"/>
                              <w:marRight w:val="0"/>
                              <w:marTop w:val="0"/>
                              <w:marBottom w:val="0"/>
                              <w:divBdr>
                                <w:top w:val="none" w:sz="0" w:space="0" w:color="auto"/>
                                <w:left w:val="none" w:sz="0" w:space="0" w:color="auto"/>
                                <w:bottom w:val="none" w:sz="0" w:space="0" w:color="auto"/>
                                <w:right w:val="none" w:sz="0" w:space="0" w:color="auto"/>
                              </w:divBdr>
                            </w:div>
                            <w:div w:id="27875764">
                              <w:marLeft w:val="0"/>
                              <w:marRight w:val="0"/>
                              <w:marTop w:val="0"/>
                              <w:marBottom w:val="0"/>
                              <w:divBdr>
                                <w:top w:val="none" w:sz="0" w:space="0" w:color="auto"/>
                                <w:left w:val="none" w:sz="0" w:space="0" w:color="auto"/>
                                <w:bottom w:val="none" w:sz="0" w:space="0" w:color="auto"/>
                                <w:right w:val="none" w:sz="0" w:space="0" w:color="auto"/>
                              </w:divBdr>
                            </w:div>
                            <w:div w:id="1805928293">
                              <w:marLeft w:val="0"/>
                              <w:marRight w:val="0"/>
                              <w:marTop w:val="0"/>
                              <w:marBottom w:val="0"/>
                              <w:divBdr>
                                <w:top w:val="none" w:sz="0" w:space="0" w:color="auto"/>
                                <w:left w:val="none" w:sz="0" w:space="0" w:color="auto"/>
                                <w:bottom w:val="none" w:sz="0" w:space="0" w:color="auto"/>
                                <w:right w:val="none" w:sz="0" w:space="0" w:color="auto"/>
                              </w:divBdr>
                            </w:div>
                            <w:div w:id="354769937">
                              <w:marLeft w:val="0"/>
                              <w:marRight w:val="0"/>
                              <w:marTop w:val="0"/>
                              <w:marBottom w:val="0"/>
                              <w:divBdr>
                                <w:top w:val="none" w:sz="0" w:space="0" w:color="auto"/>
                                <w:left w:val="none" w:sz="0" w:space="0" w:color="auto"/>
                                <w:bottom w:val="none" w:sz="0" w:space="0" w:color="auto"/>
                                <w:right w:val="none" w:sz="0" w:space="0" w:color="auto"/>
                              </w:divBdr>
                            </w:div>
                            <w:div w:id="7421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84566">
              <w:marLeft w:val="0"/>
              <w:marRight w:val="0"/>
              <w:marTop w:val="0"/>
              <w:marBottom w:val="0"/>
              <w:divBdr>
                <w:top w:val="none" w:sz="0" w:space="0" w:color="auto"/>
                <w:left w:val="none" w:sz="0" w:space="0" w:color="auto"/>
                <w:bottom w:val="none" w:sz="0" w:space="0" w:color="auto"/>
                <w:right w:val="none" w:sz="0" w:space="0" w:color="auto"/>
              </w:divBdr>
            </w:div>
            <w:div w:id="993265373">
              <w:marLeft w:val="0"/>
              <w:marRight w:val="0"/>
              <w:marTop w:val="0"/>
              <w:marBottom w:val="0"/>
              <w:divBdr>
                <w:top w:val="none" w:sz="0" w:space="0" w:color="auto"/>
                <w:left w:val="none" w:sz="0" w:space="0" w:color="auto"/>
                <w:bottom w:val="none" w:sz="0" w:space="0" w:color="auto"/>
                <w:right w:val="none" w:sz="0" w:space="0" w:color="auto"/>
              </w:divBdr>
              <w:divsChild>
                <w:div w:id="1765684417">
                  <w:marLeft w:val="0"/>
                  <w:marRight w:val="0"/>
                  <w:marTop w:val="0"/>
                  <w:marBottom w:val="0"/>
                  <w:divBdr>
                    <w:top w:val="none" w:sz="0" w:space="0" w:color="auto"/>
                    <w:left w:val="none" w:sz="0" w:space="0" w:color="auto"/>
                    <w:bottom w:val="none" w:sz="0" w:space="0" w:color="auto"/>
                    <w:right w:val="none" w:sz="0" w:space="0" w:color="auto"/>
                  </w:divBdr>
                  <w:divsChild>
                    <w:div w:id="313217973">
                      <w:marLeft w:val="0"/>
                      <w:marRight w:val="0"/>
                      <w:marTop w:val="0"/>
                      <w:marBottom w:val="0"/>
                      <w:divBdr>
                        <w:top w:val="none" w:sz="0" w:space="0" w:color="auto"/>
                        <w:left w:val="none" w:sz="0" w:space="0" w:color="auto"/>
                        <w:bottom w:val="none" w:sz="0" w:space="0" w:color="auto"/>
                        <w:right w:val="none" w:sz="0" w:space="0" w:color="auto"/>
                      </w:divBdr>
                      <w:divsChild>
                        <w:div w:id="399905010">
                          <w:marLeft w:val="0"/>
                          <w:marRight w:val="0"/>
                          <w:marTop w:val="0"/>
                          <w:marBottom w:val="0"/>
                          <w:divBdr>
                            <w:top w:val="none" w:sz="0" w:space="0" w:color="auto"/>
                            <w:left w:val="none" w:sz="0" w:space="0" w:color="auto"/>
                            <w:bottom w:val="none" w:sz="0" w:space="0" w:color="auto"/>
                            <w:right w:val="none" w:sz="0" w:space="0" w:color="auto"/>
                          </w:divBdr>
                          <w:divsChild>
                            <w:div w:id="17305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4579">
                  <w:marLeft w:val="0"/>
                  <w:marRight w:val="0"/>
                  <w:marTop w:val="0"/>
                  <w:marBottom w:val="0"/>
                  <w:divBdr>
                    <w:top w:val="none" w:sz="0" w:space="0" w:color="auto"/>
                    <w:left w:val="none" w:sz="0" w:space="0" w:color="auto"/>
                    <w:bottom w:val="none" w:sz="0" w:space="0" w:color="auto"/>
                    <w:right w:val="none" w:sz="0" w:space="0" w:color="auto"/>
                  </w:divBdr>
                  <w:divsChild>
                    <w:div w:id="1733232263">
                      <w:marLeft w:val="0"/>
                      <w:marRight w:val="0"/>
                      <w:marTop w:val="0"/>
                      <w:marBottom w:val="0"/>
                      <w:divBdr>
                        <w:top w:val="none" w:sz="0" w:space="0" w:color="auto"/>
                        <w:left w:val="none" w:sz="0" w:space="0" w:color="auto"/>
                        <w:bottom w:val="none" w:sz="0" w:space="0" w:color="auto"/>
                        <w:right w:val="none" w:sz="0" w:space="0" w:color="auto"/>
                      </w:divBdr>
                      <w:divsChild>
                        <w:div w:id="1191721313">
                          <w:marLeft w:val="0"/>
                          <w:marRight w:val="0"/>
                          <w:marTop w:val="0"/>
                          <w:marBottom w:val="0"/>
                          <w:divBdr>
                            <w:top w:val="none" w:sz="0" w:space="0" w:color="auto"/>
                            <w:left w:val="none" w:sz="0" w:space="0" w:color="auto"/>
                            <w:bottom w:val="none" w:sz="0" w:space="0" w:color="auto"/>
                            <w:right w:val="none" w:sz="0" w:space="0" w:color="auto"/>
                          </w:divBdr>
                          <w:divsChild>
                            <w:div w:id="1987708586">
                              <w:marLeft w:val="0"/>
                              <w:marRight w:val="0"/>
                              <w:marTop w:val="0"/>
                              <w:marBottom w:val="0"/>
                              <w:divBdr>
                                <w:top w:val="none" w:sz="0" w:space="0" w:color="auto"/>
                                <w:left w:val="none" w:sz="0" w:space="0" w:color="auto"/>
                                <w:bottom w:val="none" w:sz="0" w:space="0" w:color="auto"/>
                                <w:right w:val="none" w:sz="0" w:space="0" w:color="auto"/>
                              </w:divBdr>
                            </w:div>
                            <w:div w:id="887835595">
                              <w:marLeft w:val="0"/>
                              <w:marRight w:val="0"/>
                              <w:marTop w:val="0"/>
                              <w:marBottom w:val="0"/>
                              <w:divBdr>
                                <w:top w:val="none" w:sz="0" w:space="0" w:color="auto"/>
                                <w:left w:val="none" w:sz="0" w:space="0" w:color="auto"/>
                                <w:bottom w:val="none" w:sz="0" w:space="0" w:color="auto"/>
                                <w:right w:val="none" w:sz="0" w:space="0" w:color="auto"/>
                              </w:divBdr>
                            </w:div>
                            <w:div w:id="1518890280">
                              <w:marLeft w:val="0"/>
                              <w:marRight w:val="0"/>
                              <w:marTop w:val="0"/>
                              <w:marBottom w:val="0"/>
                              <w:divBdr>
                                <w:top w:val="none" w:sz="0" w:space="0" w:color="auto"/>
                                <w:left w:val="none" w:sz="0" w:space="0" w:color="auto"/>
                                <w:bottom w:val="none" w:sz="0" w:space="0" w:color="auto"/>
                                <w:right w:val="none" w:sz="0" w:space="0" w:color="auto"/>
                              </w:divBdr>
                            </w:div>
                            <w:div w:id="983003508">
                              <w:marLeft w:val="0"/>
                              <w:marRight w:val="0"/>
                              <w:marTop w:val="0"/>
                              <w:marBottom w:val="0"/>
                              <w:divBdr>
                                <w:top w:val="none" w:sz="0" w:space="0" w:color="auto"/>
                                <w:left w:val="none" w:sz="0" w:space="0" w:color="auto"/>
                                <w:bottom w:val="none" w:sz="0" w:space="0" w:color="auto"/>
                                <w:right w:val="none" w:sz="0" w:space="0" w:color="auto"/>
                              </w:divBdr>
                            </w:div>
                            <w:div w:id="475682427">
                              <w:marLeft w:val="0"/>
                              <w:marRight w:val="0"/>
                              <w:marTop w:val="0"/>
                              <w:marBottom w:val="0"/>
                              <w:divBdr>
                                <w:top w:val="none" w:sz="0" w:space="0" w:color="auto"/>
                                <w:left w:val="none" w:sz="0" w:space="0" w:color="auto"/>
                                <w:bottom w:val="none" w:sz="0" w:space="0" w:color="auto"/>
                                <w:right w:val="none" w:sz="0" w:space="0" w:color="auto"/>
                              </w:divBdr>
                            </w:div>
                            <w:div w:id="1520580097">
                              <w:marLeft w:val="0"/>
                              <w:marRight w:val="0"/>
                              <w:marTop w:val="0"/>
                              <w:marBottom w:val="0"/>
                              <w:divBdr>
                                <w:top w:val="none" w:sz="0" w:space="0" w:color="auto"/>
                                <w:left w:val="none" w:sz="0" w:space="0" w:color="auto"/>
                                <w:bottom w:val="none" w:sz="0" w:space="0" w:color="auto"/>
                                <w:right w:val="none" w:sz="0" w:space="0" w:color="auto"/>
                              </w:divBdr>
                            </w:div>
                            <w:div w:id="1818381629">
                              <w:marLeft w:val="0"/>
                              <w:marRight w:val="0"/>
                              <w:marTop w:val="0"/>
                              <w:marBottom w:val="0"/>
                              <w:divBdr>
                                <w:top w:val="none" w:sz="0" w:space="0" w:color="auto"/>
                                <w:left w:val="none" w:sz="0" w:space="0" w:color="auto"/>
                                <w:bottom w:val="none" w:sz="0" w:space="0" w:color="auto"/>
                                <w:right w:val="none" w:sz="0" w:space="0" w:color="auto"/>
                              </w:divBdr>
                            </w:div>
                            <w:div w:id="1269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70170">
              <w:marLeft w:val="0"/>
              <w:marRight w:val="0"/>
              <w:marTop w:val="0"/>
              <w:marBottom w:val="0"/>
              <w:divBdr>
                <w:top w:val="none" w:sz="0" w:space="0" w:color="auto"/>
                <w:left w:val="none" w:sz="0" w:space="0" w:color="auto"/>
                <w:bottom w:val="none" w:sz="0" w:space="0" w:color="auto"/>
                <w:right w:val="none" w:sz="0" w:space="0" w:color="auto"/>
              </w:divBdr>
            </w:div>
            <w:div w:id="1167089715">
              <w:marLeft w:val="0"/>
              <w:marRight w:val="0"/>
              <w:marTop w:val="0"/>
              <w:marBottom w:val="0"/>
              <w:divBdr>
                <w:top w:val="none" w:sz="0" w:space="0" w:color="auto"/>
                <w:left w:val="none" w:sz="0" w:space="0" w:color="auto"/>
                <w:bottom w:val="none" w:sz="0" w:space="0" w:color="auto"/>
                <w:right w:val="none" w:sz="0" w:space="0" w:color="auto"/>
              </w:divBdr>
              <w:divsChild>
                <w:div w:id="1380713810">
                  <w:marLeft w:val="0"/>
                  <w:marRight w:val="0"/>
                  <w:marTop w:val="0"/>
                  <w:marBottom w:val="0"/>
                  <w:divBdr>
                    <w:top w:val="none" w:sz="0" w:space="0" w:color="auto"/>
                    <w:left w:val="none" w:sz="0" w:space="0" w:color="auto"/>
                    <w:bottom w:val="none" w:sz="0" w:space="0" w:color="auto"/>
                    <w:right w:val="none" w:sz="0" w:space="0" w:color="auto"/>
                  </w:divBdr>
                  <w:divsChild>
                    <w:div w:id="864908231">
                      <w:marLeft w:val="0"/>
                      <w:marRight w:val="0"/>
                      <w:marTop w:val="0"/>
                      <w:marBottom w:val="0"/>
                      <w:divBdr>
                        <w:top w:val="none" w:sz="0" w:space="0" w:color="auto"/>
                        <w:left w:val="none" w:sz="0" w:space="0" w:color="auto"/>
                        <w:bottom w:val="none" w:sz="0" w:space="0" w:color="auto"/>
                        <w:right w:val="none" w:sz="0" w:space="0" w:color="auto"/>
                      </w:divBdr>
                      <w:divsChild>
                        <w:div w:id="619454564">
                          <w:marLeft w:val="0"/>
                          <w:marRight w:val="0"/>
                          <w:marTop w:val="0"/>
                          <w:marBottom w:val="0"/>
                          <w:divBdr>
                            <w:top w:val="none" w:sz="0" w:space="0" w:color="auto"/>
                            <w:left w:val="none" w:sz="0" w:space="0" w:color="auto"/>
                            <w:bottom w:val="none" w:sz="0" w:space="0" w:color="auto"/>
                            <w:right w:val="none" w:sz="0" w:space="0" w:color="auto"/>
                          </w:divBdr>
                          <w:divsChild>
                            <w:div w:id="988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6901">
                  <w:marLeft w:val="0"/>
                  <w:marRight w:val="0"/>
                  <w:marTop w:val="0"/>
                  <w:marBottom w:val="0"/>
                  <w:divBdr>
                    <w:top w:val="none" w:sz="0" w:space="0" w:color="auto"/>
                    <w:left w:val="none" w:sz="0" w:space="0" w:color="auto"/>
                    <w:bottom w:val="none" w:sz="0" w:space="0" w:color="auto"/>
                    <w:right w:val="none" w:sz="0" w:space="0" w:color="auto"/>
                  </w:divBdr>
                  <w:divsChild>
                    <w:div w:id="354576524">
                      <w:marLeft w:val="0"/>
                      <w:marRight w:val="0"/>
                      <w:marTop w:val="0"/>
                      <w:marBottom w:val="0"/>
                      <w:divBdr>
                        <w:top w:val="none" w:sz="0" w:space="0" w:color="auto"/>
                        <w:left w:val="none" w:sz="0" w:space="0" w:color="auto"/>
                        <w:bottom w:val="none" w:sz="0" w:space="0" w:color="auto"/>
                        <w:right w:val="none" w:sz="0" w:space="0" w:color="auto"/>
                      </w:divBdr>
                      <w:divsChild>
                        <w:div w:id="1278488677">
                          <w:marLeft w:val="0"/>
                          <w:marRight w:val="0"/>
                          <w:marTop w:val="0"/>
                          <w:marBottom w:val="0"/>
                          <w:divBdr>
                            <w:top w:val="none" w:sz="0" w:space="0" w:color="auto"/>
                            <w:left w:val="none" w:sz="0" w:space="0" w:color="auto"/>
                            <w:bottom w:val="none" w:sz="0" w:space="0" w:color="auto"/>
                            <w:right w:val="none" w:sz="0" w:space="0" w:color="auto"/>
                          </w:divBdr>
                          <w:divsChild>
                            <w:div w:id="631177434">
                              <w:marLeft w:val="0"/>
                              <w:marRight w:val="0"/>
                              <w:marTop w:val="0"/>
                              <w:marBottom w:val="0"/>
                              <w:divBdr>
                                <w:top w:val="none" w:sz="0" w:space="0" w:color="auto"/>
                                <w:left w:val="none" w:sz="0" w:space="0" w:color="auto"/>
                                <w:bottom w:val="none" w:sz="0" w:space="0" w:color="auto"/>
                                <w:right w:val="none" w:sz="0" w:space="0" w:color="auto"/>
                              </w:divBdr>
                            </w:div>
                            <w:div w:id="910775359">
                              <w:marLeft w:val="0"/>
                              <w:marRight w:val="0"/>
                              <w:marTop w:val="0"/>
                              <w:marBottom w:val="0"/>
                              <w:divBdr>
                                <w:top w:val="none" w:sz="0" w:space="0" w:color="auto"/>
                                <w:left w:val="none" w:sz="0" w:space="0" w:color="auto"/>
                                <w:bottom w:val="none" w:sz="0" w:space="0" w:color="auto"/>
                                <w:right w:val="none" w:sz="0" w:space="0" w:color="auto"/>
                              </w:divBdr>
                            </w:div>
                            <w:div w:id="257561050">
                              <w:marLeft w:val="0"/>
                              <w:marRight w:val="0"/>
                              <w:marTop w:val="0"/>
                              <w:marBottom w:val="0"/>
                              <w:divBdr>
                                <w:top w:val="none" w:sz="0" w:space="0" w:color="auto"/>
                                <w:left w:val="none" w:sz="0" w:space="0" w:color="auto"/>
                                <w:bottom w:val="none" w:sz="0" w:space="0" w:color="auto"/>
                                <w:right w:val="none" w:sz="0" w:space="0" w:color="auto"/>
                              </w:divBdr>
                            </w:div>
                            <w:div w:id="1735547912">
                              <w:marLeft w:val="0"/>
                              <w:marRight w:val="0"/>
                              <w:marTop w:val="0"/>
                              <w:marBottom w:val="0"/>
                              <w:divBdr>
                                <w:top w:val="none" w:sz="0" w:space="0" w:color="auto"/>
                                <w:left w:val="none" w:sz="0" w:space="0" w:color="auto"/>
                                <w:bottom w:val="none" w:sz="0" w:space="0" w:color="auto"/>
                                <w:right w:val="none" w:sz="0" w:space="0" w:color="auto"/>
                              </w:divBdr>
                            </w:div>
                            <w:div w:id="1094476610">
                              <w:marLeft w:val="0"/>
                              <w:marRight w:val="0"/>
                              <w:marTop w:val="0"/>
                              <w:marBottom w:val="0"/>
                              <w:divBdr>
                                <w:top w:val="none" w:sz="0" w:space="0" w:color="auto"/>
                                <w:left w:val="none" w:sz="0" w:space="0" w:color="auto"/>
                                <w:bottom w:val="none" w:sz="0" w:space="0" w:color="auto"/>
                                <w:right w:val="none" w:sz="0" w:space="0" w:color="auto"/>
                              </w:divBdr>
                            </w:div>
                            <w:div w:id="2006203469">
                              <w:marLeft w:val="0"/>
                              <w:marRight w:val="0"/>
                              <w:marTop w:val="0"/>
                              <w:marBottom w:val="0"/>
                              <w:divBdr>
                                <w:top w:val="none" w:sz="0" w:space="0" w:color="auto"/>
                                <w:left w:val="none" w:sz="0" w:space="0" w:color="auto"/>
                                <w:bottom w:val="none" w:sz="0" w:space="0" w:color="auto"/>
                                <w:right w:val="none" w:sz="0" w:space="0" w:color="auto"/>
                              </w:divBdr>
                            </w:div>
                            <w:div w:id="1639719527">
                              <w:marLeft w:val="0"/>
                              <w:marRight w:val="0"/>
                              <w:marTop w:val="0"/>
                              <w:marBottom w:val="0"/>
                              <w:divBdr>
                                <w:top w:val="none" w:sz="0" w:space="0" w:color="auto"/>
                                <w:left w:val="none" w:sz="0" w:space="0" w:color="auto"/>
                                <w:bottom w:val="none" w:sz="0" w:space="0" w:color="auto"/>
                                <w:right w:val="none" w:sz="0" w:space="0" w:color="auto"/>
                              </w:divBdr>
                            </w:div>
                            <w:div w:id="12391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260">
              <w:marLeft w:val="0"/>
              <w:marRight w:val="0"/>
              <w:marTop w:val="0"/>
              <w:marBottom w:val="0"/>
              <w:divBdr>
                <w:top w:val="none" w:sz="0" w:space="0" w:color="auto"/>
                <w:left w:val="none" w:sz="0" w:space="0" w:color="auto"/>
                <w:bottom w:val="none" w:sz="0" w:space="0" w:color="auto"/>
                <w:right w:val="none" w:sz="0" w:space="0" w:color="auto"/>
              </w:divBdr>
            </w:div>
            <w:div w:id="1883397094">
              <w:marLeft w:val="0"/>
              <w:marRight w:val="0"/>
              <w:marTop w:val="0"/>
              <w:marBottom w:val="0"/>
              <w:divBdr>
                <w:top w:val="none" w:sz="0" w:space="0" w:color="auto"/>
                <w:left w:val="none" w:sz="0" w:space="0" w:color="auto"/>
                <w:bottom w:val="none" w:sz="0" w:space="0" w:color="auto"/>
                <w:right w:val="none" w:sz="0" w:space="0" w:color="auto"/>
              </w:divBdr>
              <w:divsChild>
                <w:div w:id="1561281619">
                  <w:marLeft w:val="0"/>
                  <w:marRight w:val="0"/>
                  <w:marTop w:val="0"/>
                  <w:marBottom w:val="0"/>
                  <w:divBdr>
                    <w:top w:val="none" w:sz="0" w:space="0" w:color="auto"/>
                    <w:left w:val="none" w:sz="0" w:space="0" w:color="auto"/>
                    <w:bottom w:val="none" w:sz="0" w:space="0" w:color="auto"/>
                    <w:right w:val="none" w:sz="0" w:space="0" w:color="auto"/>
                  </w:divBdr>
                  <w:divsChild>
                    <w:div w:id="1839926225">
                      <w:marLeft w:val="0"/>
                      <w:marRight w:val="0"/>
                      <w:marTop w:val="0"/>
                      <w:marBottom w:val="0"/>
                      <w:divBdr>
                        <w:top w:val="none" w:sz="0" w:space="0" w:color="auto"/>
                        <w:left w:val="none" w:sz="0" w:space="0" w:color="auto"/>
                        <w:bottom w:val="none" w:sz="0" w:space="0" w:color="auto"/>
                        <w:right w:val="none" w:sz="0" w:space="0" w:color="auto"/>
                      </w:divBdr>
                      <w:divsChild>
                        <w:div w:id="968709459">
                          <w:marLeft w:val="0"/>
                          <w:marRight w:val="0"/>
                          <w:marTop w:val="0"/>
                          <w:marBottom w:val="0"/>
                          <w:divBdr>
                            <w:top w:val="none" w:sz="0" w:space="0" w:color="auto"/>
                            <w:left w:val="none" w:sz="0" w:space="0" w:color="auto"/>
                            <w:bottom w:val="none" w:sz="0" w:space="0" w:color="auto"/>
                            <w:right w:val="none" w:sz="0" w:space="0" w:color="auto"/>
                          </w:divBdr>
                          <w:divsChild>
                            <w:div w:id="19537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19385">
                  <w:marLeft w:val="0"/>
                  <w:marRight w:val="0"/>
                  <w:marTop w:val="0"/>
                  <w:marBottom w:val="0"/>
                  <w:divBdr>
                    <w:top w:val="none" w:sz="0" w:space="0" w:color="auto"/>
                    <w:left w:val="none" w:sz="0" w:space="0" w:color="auto"/>
                    <w:bottom w:val="none" w:sz="0" w:space="0" w:color="auto"/>
                    <w:right w:val="none" w:sz="0" w:space="0" w:color="auto"/>
                  </w:divBdr>
                  <w:divsChild>
                    <w:div w:id="1585535129">
                      <w:marLeft w:val="0"/>
                      <w:marRight w:val="0"/>
                      <w:marTop w:val="0"/>
                      <w:marBottom w:val="0"/>
                      <w:divBdr>
                        <w:top w:val="none" w:sz="0" w:space="0" w:color="auto"/>
                        <w:left w:val="none" w:sz="0" w:space="0" w:color="auto"/>
                        <w:bottom w:val="none" w:sz="0" w:space="0" w:color="auto"/>
                        <w:right w:val="none" w:sz="0" w:space="0" w:color="auto"/>
                      </w:divBdr>
                      <w:divsChild>
                        <w:div w:id="349769324">
                          <w:marLeft w:val="0"/>
                          <w:marRight w:val="0"/>
                          <w:marTop w:val="0"/>
                          <w:marBottom w:val="0"/>
                          <w:divBdr>
                            <w:top w:val="none" w:sz="0" w:space="0" w:color="auto"/>
                            <w:left w:val="none" w:sz="0" w:space="0" w:color="auto"/>
                            <w:bottom w:val="none" w:sz="0" w:space="0" w:color="auto"/>
                            <w:right w:val="none" w:sz="0" w:space="0" w:color="auto"/>
                          </w:divBdr>
                          <w:divsChild>
                            <w:div w:id="1196887966">
                              <w:marLeft w:val="0"/>
                              <w:marRight w:val="0"/>
                              <w:marTop w:val="0"/>
                              <w:marBottom w:val="0"/>
                              <w:divBdr>
                                <w:top w:val="none" w:sz="0" w:space="0" w:color="auto"/>
                                <w:left w:val="none" w:sz="0" w:space="0" w:color="auto"/>
                                <w:bottom w:val="none" w:sz="0" w:space="0" w:color="auto"/>
                                <w:right w:val="none" w:sz="0" w:space="0" w:color="auto"/>
                              </w:divBdr>
                            </w:div>
                            <w:div w:id="467553783">
                              <w:marLeft w:val="0"/>
                              <w:marRight w:val="0"/>
                              <w:marTop w:val="0"/>
                              <w:marBottom w:val="0"/>
                              <w:divBdr>
                                <w:top w:val="none" w:sz="0" w:space="0" w:color="auto"/>
                                <w:left w:val="none" w:sz="0" w:space="0" w:color="auto"/>
                                <w:bottom w:val="none" w:sz="0" w:space="0" w:color="auto"/>
                                <w:right w:val="none" w:sz="0" w:space="0" w:color="auto"/>
                              </w:divBdr>
                            </w:div>
                            <w:div w:id="320696547">
                              <w:marLeft w:val="0"/>
                              <w:marRight w:val="0"/>
                              <w:marTop w:val="0"/>
                              <w:marBottom w:val="0"/>
                              <w:divBdr>
                                <w:top w:val="none" w:sz="0" w:space="0" w:color="auto"/>
                                <w:left w:val="none" w:sz="0" w:space="0" w:color="auto"/>
                                <w:bottom w:val="none" w:sz="0" w:space="0" w:color="auto"/>
                                <w:right w:val="none" w:sz="0" w:space="0" w:color="auto"/>
                              </w:divBdr>
                            </w:div>
                            <w:div w:id="1285043311">
                              <w:marLeft w:val="0"/>
                              <w:marRight w:val="0"/>
                              <w:marTop w:val="0"/>
                              <w:marBottom w:val="0"/>
                              <w:divBdr>
                                <w:top w:val="none" w:sz="0" w:space="0" w:color="auto"/>
                                <w:left w:val="none" w:sz="0" w:space="0" w:color="auto"/>
                                <w:bottom w:val="none" w:sz="0" w:space="0" w:color="auto"/>
                                <w:right w:val="none" w:sz="0" w:space="0" w:color="auto"/>
                              </w:divBdr>
                            </w:div>
                            <w:div w:id="380249044">
                              <w:marLeft w:val="0"/>
                              <w:marRight w:val="0"/>
                              <w:marTop w:val="0"/>
                              <w:marBottom w:val="0"/>
                              <w:divBdr>
                                <w:top w:val="none" w:sz="0" w:space="0" w:color="auto"/>
                                <w:left w:val="none" w:sz="0" w:space="0" w:color="auto"/>
                                <w:bottom w:val="none" w:sz="0" w:space="0" w:color="auto"/>
                                <w:right w:val="none" w:sz="0" w:space="0" w:color="auto"/>
                              </w:divBdr>
                            </w:div>
                            <w:div w:id="484323268">
                              <w:marLeft w:val="0"/>
                              <w:marRight w:val="0"/>
                              <w:marTop w:val="0"/>
                              <w:marBottom w:val="0"/>
                              <w:divBdr>
                                <w:top w:val="none" w:sz="0" w:space="0" w:color="auto"/>
                                <w:left w:val="none" w:sz="0" w:space="0" w:color="auto"/>
                                <w:bottom w:val="none" w:sz="0" w:space="0" w:color="auto"/>
                                <w:right w:val="none" w:sz="0" w:space="0" w:color="auto"/>
                              </w:divBdr>
                            </w:div>
                            <w:div w:id="3910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28223">
              <w:marLeft w:val="0"/>
              <w:marRight w:val="0"/>
              <w:marTop w:val="0"/>
              <w:marBottom w:val="0"/>
              <w:divBdr>
                <w:top w:val="none" w:sz="0" w:space="0" w:color="auto"/>
                <w:left w:val="none" w:sz="0" w:space="0" w:color="auto"/>
                <w:bottom w:val="none" w:sz="0" w:space="0" w:color="auto"/>
                <w:right w:val="none" w:sz="0" w:space="0" w:color="auto"/>
              </w:divBdr>
            </w:div>
            <w:div w:id="390618944">
              <w:marLeft w:val="0"/>
              <w:marRight w:val="0"/>
              <w:marTop w:val="0"/>
              <w:marBottom w:val="0"/>
              <w:divBdr>
                <w:top w:val="none" w:sz="0" w:space="0" w:color="auto"/>
                <w:left w:val="none" w:sz="0" w:space="0" w:color="auto"/>
                <w:bottom w:val="none" w:sz="0" w:space="0" w:color="auto"/>
                <w:right w:val="none" w:sz="0" w:space="0" w:color="auto"/>
              </w:divBdr>
              <w:divsChild>
                <w:div w:id="1921282512">
                  <w:marLeft w:val="0"/>
                  <w:marRight w:val="0"/>
                  <w:marTop w:val="0"/>
                  <w:marBottom w:val="0"/>
                  <w:divBdr>
                    <w:top w:val="none" w:sz="0" w:space="0" w:color="auto"/>
                    <w:left w:val="none" w:sz="0" w:space="0" w:color="auto"/>
                    <w:bottom w:val="none" w:sz="0" w:space="0" w:color="auto"/>
                    <w:right w:val="none" w:sz="0" w:space="0" w:color="auto"/>
                  </w:divBdr>
                  <w:divsChild>
                    <w:div w:id="46148083">
                      <w:marLeft w:val="0"/>
                      <w:marRight w:val="0"/>
                      <w:marTop w:val="0"/>
                      <w:marBottom w:val="0"/>
                      <w:divBdr>
                        <w:top w:val="none" w:sz="0" w:space="0" w:color="auto"/>
                        <w:left w:val="none" w:sz="0" w:space="0" w:color="auto"/>
                        <w:bottom w:val="none" w:sz="0" w:space="0" w:color="auto"/>
                        <w:right w:val="none" w:sz="0" w:space="0" w:color="auto"/>
                      </w:divBdr>
                      <w:divsChild>
                        <w:div w:id="1838691535">
                          <w:marLeft w:val="0"/>
                          <w:marRight w:val="0"/>
                          <w:marTop w:val="0"/>
                          <w:marBottom w:val="0"/>
                          <w:divBdr>
                            <w:top w:val="none" w:sz="0" w:space="0" w:color="auto"/>
                            <w:left w:val="none" w:sz="0" w:space="0" w:color="auto"/>
                            <w:bottom w:val="none" w:sz="0" w:space="0" w:color="auto"/>
                            <w:right w:val="none" w:sz="0" w:space="0" w:color="auto"/>
                          </w:divBdr>
                          <w:divsChild>
                            <w:div w:id="8550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882">
                  <w:marLeft w:val="0"/>
                  <w:marRight w:val="0"/>
                  <w:marTop w:val="0"/>
                  <w:marBottom w:val="0"/>
                  <w:divBdr>
                    <w:top w:val="none" w:sz="0" w:space="0" w:color="auto"/>
                    <w:left w:val="none" w:sz="0" w:space="0" w:color="auto"/>
                    <w:bottom w:val="none" w:sz="0" w:space="0" w:color="auto"/>
                    <w:right w:val="none" w:sz="0" w:space="0" w:color="auto"/>
                  </w:divBdr>
                  <w:divsChild>
                    <w:div w:id="49615243">
                      <w:marLeft w:val="0"/>
                      <w:marRight w:val="0"/>
                      <w:marTop w:val="0"/>
                      <w:marBottom w:val="0"/>
                      <w:divBdr>
                        <w:top w:val="none" w:sz="0" w:space="0" w:color="auto"/>
                        <w:left w:val="none" w:sz="0" w:space="0" w:color="auto"/>
                        <w:bottom w:val="none" w:sz="0" w:space="0" w:color="auto"/>
                        <w:right w:val="none" w:sz="0" w:space="0" w:color="auto"/>
                      </w:divBdr>
                      <w:divsChild>
                        <w:div w:id="981732658">
                          <w:marLeft w:val="0"/>
                          <w:marRight w:val="0"/>
                          <w:marTop w:val="0"/>
                          <w:marBottom w:val="0"/>
                          <w:divBdr>
                            <w:top w:val="none" w:sz="0" w:space="0" w:color="auto"/>
                            <w:left w:val="none" w:sz="0" w:space="0" w:color="auto"/>
                            <w:bottom w:val="none" w:sz="0" w:space="0" w:color="auto"/>
                            <w:right w:val="none" w:sz="0" w:space="0" w:color="auto"/>
                          </w:divBdr>
                          <w:divsChild>
                            <w:div w:id="1795632429">
                              <w:marLeft w:val="0"/>
                              <w:marRight w:val="0"/>
                              <w:marTop w:val="0"/>
                              <w:marBottom w:val="0"/>
                              <w:divBdr>
                                <w:top w:val="none" w:sz="0" w:space="0" w:color="auto"/>
                                <w:left w:val="none" w:sz="0" w:space="0" w:color="auto"/>
                                <w:bottom w:val="none" w:sz="0" w:space="0" w:color="auto"/>
                                <w:right w:val="none" w:sz="0" w:space="0" w:color="auto"/>
                              </w:divBdr>
                            </w:div>
                            <w:div w:id="1013726436">
                              <w:marLeft w:val="0"/>
                              <w:marRight w:val="0"/>
                              <w:marTop w:val="0"/>
                              <w:marBottom w:val="0"/>
                              <w:divBdr>
                                <w:top w:val="none" w:sz="0" w:space="0" w:color="auto"/>
                                <w:left w:val="none" w:sz="0" w:space="0" w:color="auto"/>
                                <w:bottom w:val="none" w:sz="0" w:space="0" w:color="auto"/>
                                <w:right w:val="none" w:sz="0" w:space="0" w:color="auto"/>
                              </w:divBdr>
                            </w:div>
                            <w:div w:id="281957482">
                              <w:marLeft w:val="0"/>
                              <w:marRight w:val="0"/>
                              <w:marTop w:val="0"/>
                              <w:marBottom w:val="0"/>
                              <w:divBdr>
                                <w:top w:val="none" w:sz="0" w:space="0" w:color="auto"/>
                                <w:left w:val="none" w:sz="0" w:space="0" w:color="auto"/>
                                <w:bottom w:val="none" w:sz="0" w:space="0" w:color="auto"/>
                                <w:right w:val="none" w:sz="0" w:space="0" w:color="auto"/>
                              </w:divBdr>
                            </w:div>
                            <w:div w:id="372311070">
                              <w:marLeft w:val="0"/>
                              <w:marRight w:val="0"/>
                              <w:marTop w:val="0"/>
                              <w:marBottom w:val="0"/>
                              <w:divBdr>
                                <w:top w:val="none" w:sz="0" w:space="0" w:color="auto"/>
                                <w:left w:val="none" w:sz="0" w:space="0" w:color="auto"/>
                                <w:bottom w:val="none" w:sz="0" w:space="0" w:color="auto"/>
                                <w:right w:val="none" w:sz="0" w:space="0" w:color="auto"/>
                              </w:divBdr>
                            </w:div>
                            <w:div w:id="2084646529">
                              <w:marLeft w:val="0"/>
                              <w:marRight w:val="0"/>
                              <w:marTop w:val="0"/>
                              <w:marBottom w:val="0"/>
                              <w:divBdr>
                                <w:top w:val="none" w:sz="0" w:space="0" w:color="auto"/>
                                <w:left w:val="none" w:sz="0" w:space="0" w:color="auto"/>
                                <w:bottom w:val="none" w:sz="0" w:space="0" w:color="auto"/>
                                <w:right w:val="none" w:sz="0" w:space="0" w:color="auto"/>
                              </w:divBdr>
                            </w:div>
                            <w:div w:id="828860912">
                              <w:marLeft w:val="0"/>
                              <w:marRight w:val="0"/>
                              <w:marTop w:val="0"/>
                              <w:marBottom w:val="0"/>
                              <w:divBdr>
                                <w:top w:val="none" w:sz="0" w:space="0" w:color="auto"/>
                                <w:left w:val="none" w:sz="0" w:space="0" w:color="auto"/>
                                <w:bottom w:val="none" w:sz="0" w:space="0" w:color="auto"/>
                                <w:right w:val="none" w:sz="0" w:space="0" w:color="auto"/>
                              </w:divBdr>
                            </w:div>
                            <w:div w:id="13319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0078">
              <w:marLeft w:val="0"/>
              <w:marRight w:val="0"/>
              <w:marTop w:val="0"/>
              <w:marBottom w:val="0"/>
              <w:divBdr>
                <w:top w:val="none" w:sz="0" w:space="0" w:color="auto"/>
                <w:left w:val="none" w:sz="0" w:space="0" w:color="auto"/>
                <w:bottom w:val="none" w:sz="0" w:space="0" w:color="auto"/>
                <w:right w:val="none" w:sz="0" w:space="0" w:color="auto"/>
              </w:divBdr>
            </w:div>
            <w:div w:id="1591769522">
              <w:marLeft w:val="0"/>
              <w:marRight w:val="0"/>
              <w:marTop w:val="0"/>
              <w:marBottom w:val="0"/>
              <w:divBdr>
                <w:top w:val="none" w:sz="0" w:space="0" w:color="auto"/>
                <w:left w:val="none" w:sz="0" w:space="0" w:color="auto"/>
                <w:bottom w:val="none" w:sz="0" w:space="0" w:color="auto"/>
                <w:right w:val="none" w:sz="0" w:space="0" w:color="auto"/>
              </w:divBdr>
              <w:divsChild>
                <w:div w:id="1104809743">
                  <w:marLeft w:val="0"/>
                  <w:marRight w:val="0"/>
                  <w:marTop w:val="0"/>
                  <w:marBottom w:val="0"/>
                  <w:divBdr>
                    <w:top w:val="none" w:sz="0" w:space="0" w:color="auto"/>
                    <w:left w:val="none" w:sz="0" w:space="0" w:color="auto"/>
                    <w:bottom w:val="none" w:sz="0" w:space="0" w:color="auto"/>
                    <w:right w:val="none" w:sz="0" w:space="0" w:color="auto"/>
                  </w:divBdr>
                  <w:divsChild>
                    <w:div w:id="1884318419">
                      <w:marLeft w:val="0"/>
                      <w:marRight w:val="0"/>
                      <w:marTop w:val="0"/>
                      <w:marBottom w:val="0"/>
                      <w:divBdr>
                        <w:top w:val="none" w:sz="0" w:space="0" w:color="auto"/>
                        <w:left w:val="none" w:sz="0" w:space="0" w:color="auto"/>
                        <w:bottom w:val="none" w:sz="0" w:space="0" w:color="auto"/>
                        <w:right w:val="none" w:sz="0" w:space="0" w:color="auto"/>
                      </w:divBdr>
                      <w:divsChild>
                        <w:div w:id="846821471">
                          <w:marLeft w:val="0"/>
                          <w:marRight w:val="0"/>
                          <w:marTop w:val="0"/>
                          <w:marBottom w:val="0"/>
                          <w:divBdr>
                            <w:top w:val="none" w:sz="0" w:space="0" w:color="auto"/>
                            <w:left w:val="none" w:sz="0" w:space="0" w:color="auto"/>
                            <w:bottom w:val="none" w:sz="0" w:space="0" w:color="auto"/>
                            <w:right w:val="none" w:sz="0" w:space="0" w:color="auto"/>
                          </w:divBdr>
                          <w:divsChild>
                            <w:div w:id="3804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0108">
                  <w:marLeft w:val="0"/>
                  <w:marRight w:val="0"/>
                  <w:marTop w:val="0"/>
                  <w:marBottom w:val="0"/>
                  <w:divBdr>
                    <w:top w:val="none" w:sz="0" w:space="0" w:color="auto"/>
                    <w:left w:val="none" w:sz="0" w:space="0" w:color="auto"/>
                    <w:bottom w:val="none" w:sz="0" w:space="0" w:color="auto"/>
                    <w:right w:val="none" w:sz="0" w:space="0" w:color="auto"/>
                  </w:divBdr>
                  <w:divsChild>
                    <w:div w:id="519051790">
                      <w:marLeft w:val="0"/>
                      <w:marRight w:val="0"/>
                      <w:marTop w:val="0"/>
                      <w:marBottom w:val="0"/>
                      <w:divBdr>
                        <w:top w:val="none" w:sz="0" w:space="0" w:color="auto"/>
                        <w:left w:val="none" w:sz="0" w:space="0" w:color="auto"/>
                        <w:bottom w:val="none" w:sz="0" w:space="0" w:color="auto"/>
                        <w:right w:val="none" w:sz="0" w:space="0" w:color="auto"/>
                      </w:divBdr>
                      <w:divsChild>
                        <w:div w:id="1385367731">
                          <w:marLeft w:val="0"/>
                          <w:marRight w:val="0"/>
                          <w:marTop w:val="0"/>
                          <w:marBottom w:val="0"/>
                          <w:divBdr>
                            <w:top w:val="none" w:sz="0" w:space="0" w:color="auto"/>
                            <w:left w:val="none" w:sz="0" w:space="0" w:color="auto"/>
                            <w:bottom w:val="none" w:sz="0" w:space="0" w:color="auto"/>
                            <w:right w:val="none" w:sz="0" w:space="0" w:color="auto"/>
                          </w:divBdr>
                          <w:divsChild>
                            <w:div w:id="930430674">
                              <w:marLeft w:val="0"/>
                              <w:marRight w:val="0"/>
                              <w:marTop w:val="0"/>
                              <w:marBottom w:val="0"/>
                              <w:divBdr>
                                <w:top w:val="none" w:sz="0" w:space="0" w:color="auto"/>
                                <w:left w:val="none" w:sz="0" w:space="0" w:color="auto"/>
                                <w:bottom w:val="none" w:sz="0" w:space="0" w:color="auto"/>
                                <w:right w:val="none" w:sz="0" w:space="0" w:color="auto"/>
                              </w:divBdr>
                            </w:div>
                            <w:div w:id="153450929">
                              <w:marLeft w:val="0"/>
                              <w:marRight w:val="0"/>
                              <w:marTop w:val="0"/>
                              <w:marBottom w:val="0"/>
                              <w:divBdr>
                                <w:top w:val="none" w:sz="0" w:space="0" w:color="auto"/>
                                <w:left w:val="none" w:sz="0" w:space="0" w:color="auto"/>
                                <w:bottom w:val="none" w:sz="0" w:space="0" w:color="auto"/>
                                <w:right w:val="none" w:sz="0" w:space="0" w:color="auto"/>
                              </w:divBdr>
                            </w:div>
                            <w:div w:id="584532624">
                              <w:marLeft w:val="0"/>
                              <w:marRight w:val="0"/>
                              <w:marTop w:val="0"/>
                              <w:marBottom w:val="0"/>
                              <w:divBdr>
                                <w:top w:val="none" w:sz="0" w:space="0" w:color="auto"/>
                                <w:left w:val="none" w:sz="0" w:space="0" w:color="auto"/>
                                <w:bottom w:val="none" w:sz="0" w:space="0" w:color="auto"/>
                                <w:right w:val="none" w:sz="0" w:space="0" w:color="auto"/>
                              </w:divBdr>
                            </w:div>
                            <w:div w:id="544872650">
                              <w:marLeft w:val="0"/>
                              <w:marRight w:val="0"/>
                              <w:marTop w:val="0"/>
                              <w:marBottom w:val="0"/>
                              <w:divBdr>
                                <w:top w:val="none" w:sz="0" w:space="0" w:color="auto"/>
                                <w:left w:val="none" w:sz="0" w:space="0" w:color="auto"/>
                                <w:bottom w:val="none" w:sz="0" w:space="0" w:color="auto"/>
                                <w:right w:val="none" w:sz="0" w:space="0" w:color="auto"/>
                              </w:divBdr>
                            </w:div>
                            <w:div w:id="354311346">
                              <w:marLeft w:val="0"/>
                              <w:marRight w:val="0"/>
                              <w:marTop w:val="0"/>
                              <w:marBottom w:val="0"/>
                              <w:divBdr>
                                <w:top w:val="none" w:sz="0" w:space="0" w:color="auto"/>
                                <w:left w:val="none" w:sz="0" w:space="0" w:color="auto"/>
                                <w:bottom w:val="none" w:sz="0" w:space="0" w:color="auto"/>
                                <w:right w:val="none" w:sz="0" w:space="0" w:color="auto"/>
                              </w:divBdr>
                            </w:div>
                            <w:div w:id="764419114">
                              <w:marLeft w:val="0"/>
                              <w:marRight w:val="0"/>
                              <w:marTop w:val="0"/>
                              <w:marBottom w:val="0"/>
                              <w:divBdr>
                                <w:top w:val="none" w:sz="0" w:space="0" w:color="auto"/>
                                <w:left w:val="none" w:sz="0" w:space="0" w:color="auto"/>
                                <w:bottom w:val="none" w:sz="0" w:space="0" w:color="auto"/>
                                <w:right w:val="none" w:sz="0" w:space="0" w:color="auto"/>
                              </w:divBdr>
                            </w:div>
                            <w:div w:id="1997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4636">
              <w:marLeft w:val="0"/>
              <w:marRight w:val="0"/>
              <w:marTop w:val="0"/>
              <w:marBottom w:val="0"/>
              <w:divBdr>
                <w:top w:val="none" w:sz="0" w:space="0" w:color="auto"/>
                <w:left w:val="none" w:sz="0" w:space="0" w:color="auto"/>
                <w:bottom w:val="none" w:sz="0" w:space="0" w:color="auto"/>
                <w:right w:val="none" w:sz="0" w:space="0" w:color="auto"/>
              </w:divBdr>
            </w:div>
            <w:div w:id="645740934">
              <w:marLeft w:val="0"/>
              <w:marRight w:val="0"/>
              <w:marTop w:val="0"/>
              <w:marBottom w:val="0"/>
              <w:divBdr>
                <w:top w:val="none" w:sz="0" w:space="0" w:color="auto"/>
                <w:left w:val="none" w:sz="0" w:space="0" w:color="auto"/>
                <w:bottom w:val="none" w:sz="0" w:space="0" w:color="auto"/>
                <w:right w:val="none" w:sz="0" w:space="0" w:color="auto"/>
              </w:divBdr>
              <w:divsChild>
                <w:div w:id="951326014">
                  <w:marLeft w:val="0"/>
                  <w:marRight w:val="0"/>
                  <w:marTop w:val="0"/>
                  <w:marBottom w:val="0"/>
                  <w:divBdr>
                    <w:top w:val="none" w:sz="0" w:space="0" w:color="auto"/>
                    <w:left w:val="none" w:sz="0" w:space="0" w:color="auto"/>
                    <w:bottom w:val="none" w:sz="0" w:space="0" w:color="auto"/>
                    <w:right w:val="none" w:sz="0" w:space="0" w:color="auto"/>
                  </w:divBdr>
                  <w:divsChild>
                    <w:div w:id="840698325">
                      <w:marLeft w:val="0"/>
                      <w:marRight w:val="0"/>
                      <w:marTop w:val="0"/>
                      <w:marBottom w:val="0"/>
                      <w:divBdr>
                        <w:top w:val="none" w:sz="0" w:space="0" w:color="auto"/>
                        <w:left w:val="none" w:sz="0" w:space="0" w:color="auto"/>
                        <w:bottom w:val="none" w:sz="0" w:space="0" w:color="auto"/>
                        <w:right w:val="none" w:sz="0" w:space="0" w:color="auto"/>
                      </w:divBdr>
                      <w:divsChild>
                        <w:div w:id="1070687010">
                          <w:marLeft w:val="0"/>
                          <w:marRight w:val="0"/>
                          <w:marTop w:val="0"/>
                          <w:marBottom w:val="0"/>
                          <w:divBdr>
                            <w:top w:val="none" w:sz="0" w:space="0" w:color="auto"/>
                            <w:left w:val="none" w:sz="0" w:space="0" w:color="auto"/>
                            <w:bottom w:val="none" w:sz="0" w:space="0" w:color="auto"/>
                            <w:right w:val="none" w:sz="0" w:space="0" w:color="auto"/>
                          </w:divBdr>
                          <w:divsChild>
                            <w:div w:id="2590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4028">
                  <w:marLeft w:val="0"/>
                  <w:marRight w:val="0"/>
                  <w:marTop w:val="0"/>
                  <w:marBottom w:val="0"/>
                  <w:divBdr>
                    <w:top w:val="none" w:sz="0" w:space="0" w:color="auto"/>
                    <w:left w:val="none" w:sz="0" w:space="0" w:color="auto"/>
                    <w:bottom w:val="none" w:sz="0" w:space="0" w:color="auto"/>
                    <w:right w:val="none" w:sz="0" w:space="0" w:color="auto"/>
                  </w:divBdr>
                  <w:divsChild>
                    <w:div w:id="356542476">
                      <w:marLeft w:val="0"/>
                      <w:marRight w:val="0"/>
                      <w:marTop w:val="0"/>
                      <w:marBottom w:val="0"/>
                      <w:divBdr>
                        <w:top w:val="none" w:sz="0" w:space="0" w:color="auto"/>
                        <w:left w:val="none" w:sz="0" w:space="0" w:color="auto"/>
                        <w:bottom w:val="none" w:sz="0" w:space="0" w:color="auto"/>
                        <w:right w:val="none" w:sz="0" w:space="0" w:color="auto"/>
                      </w:divBdr>
                      <w:divsChild>
                        <w:div w:id="1541816120">
                          <w:marLeft w:val="0"/>
                          <w:marRight w:val="0"/>
                          <w:marTop w:val="0"/>
                          <w:marBottom w:val="0"/>
                          <w:divBdr>
                            <w:top w:val="none" w:sz="0" w:space="0" w:color="auto"/>
                            <w:left w:val="none" w:sz="0" w:space="0" w:color="auto"/>
                            <w:bottom w:val="none" w:sz="0" w:space="0" w:color="auto"/>
                            <w:right w:val="none" w:sz="0" w:space="0" w:color="auto"/>
                          </w:divBdr>
                          <w:divsChild>
                            <w:div w:id="157770058">
                              <w:marLeft w:val="0"/>
                              <w:marRight w:val="0"/>
                              <w:marTop w:val="0"/>
                              <w:marBottom w:val="0"/>
                              <w:divBdr>
                                <w:top w:val="none" w:sz="0" w:space="0" w:color="auto"/>
                                <w:left w:val="none" w:sz="0" w:space="0" w:color="auto"/>
                                <w:bottom w:val="none" w:sz="0" w:space="0" w:color="auto"/>
                                <w:right w:val="none" w:sz="0" w:space="0" w:color="auto"/>
                              </w:divBdr>
                            </w:div>
                            <w:div w:id="1742369306">
                              <w:marLeft w:val="0"/>
                              <w:marRight w:val="0"/>
                              <w:marTop w:val="0"/>
                              <w:marBottom w:val="0"/>
                              <w:divBdr>
                                <w:top w:val="none" w:sz="0" w:space="0" w:color="auto"/>
                                <w:left w:val="none" w:sz="0" w:space="0" w:color="auto"/>
                                <w:bottom w:val="none" w:sz="0" w:space="0" w:color="auto"/>
                                <w:right w:val="none" w:sz="0" w:space="0" w:color="auto"/>
                              </w:divBdr>
                            </w:div>
                            <w:div w:id="1979341722">
                              <w:marLeft w:val="0"/>
                              <w:marRight w:val="0"/>
                              <w:marTop w:val="0"/>
                              <w:marBottom w:val="0"/>
                              <w:divBdr>
                                <w:top w:val="none" w:sz="0" w:space="0" w:color="auto"/>
                                <w:left w:val="none" w:sz="0" w:space="0" w:color="auto"/>
                                <w:bottom w:val="none" w:sz="0" w:space="0" w:color="auto"/>
                                <w:right w:val="none" w:sz="0" w:space="0" w:color="auto"/>
                              </w:divBdr>
                            </w:div>
                            <w:div w:id="889534236">
                              <w:marLeft w:val="0"/>
                              <w:marRight w:val="0"/>
                              <w:marTop w:val="0"/>
                              <w:marBottom w:val="0"/>
                              <w:divBdr>
                                <w:top w:val="none" w:sz="0" w:space="0" w:color="auto"/>
                                <w:left w:val="none" w:sz="0" w:space="0" w:color="auto"/>
                                <w:bottom w:val="none" w:sz="0" w:space="0" w:color="auto"/>
                                <w:right w:val="none" w:sz="0" w:space="0" w:color="auto"/>
                              </w:divBdr>
                            </w:div>
                            <w:div w:id="1356079200">
                              <w:marLeft w:val="0"/>
                              <w:marRight w:val="0"/>
                              <w:marTop w:val="0"/>
                              <w:marBottom w:val="0"/>
                              <w:divBdr>
                                <w:top w:val="none" w:sz="0" w:space="0" w:color="auto"/>
                                <w:left w:val="none" w:sz="0" w:space="0" w:color="auto"/>
                                <w:bottom w:val="none" w:sz="0" w:space="0" w:color="auto"/>
                                <w:right w:val="none" w:sz="0" w:space="0" w:color="auto"/>
                              </w:divBdr>
                            </w:div>
                            <w:div w:id="65611575">
                              <w:marLeft w:val="0"/>
                              <w:marRight w:val="0"/>
                              <w:marTop w:val="0"/>
                              <w:marBottom w:val="0"/>
                              <w:divBdr>
                                <w:top w:val="none" w:sz="0" w:space="0" w:color="auto"/>
                                <w:left w:val="none" w:sz="0" w:space="0" w:color="auto"/>
                                <w:bottom w:val="none" w:sz="0" w:space="0" w:color="auto"/>
                                <w:right w:val="none" w:sz="0" w:space="0" w:color="auto"/>
                              </w:divBdr>
                            </w:div>
                            <w:div w:id="240335585">
                              <w:marLeft w:val="0"/>
                              <w:marRight w:val="0"/>
                              <w:marTop w:val="0"/>
                              <w:marBottom w:val="0"/>
                              <w:divBdr>
                                <w:top w:val="none" w:sz="0" w:space="0" w:color="auto"/>
                                <w:left w:val="none" w:sz="0" w:space="0" w:color="auto"/>
                                <w:bottom w:val="none" w:sz="0" w:space="0" w:color="auto"/>
                                <w:right w:val="none" w:sz="0" w:space="0" w:color="auto"/>
                              </w:divBdr>
                            </w:div>
                            <w:div w:id="1826049733">
                              <w:marLeft w:val="0"/>
                              <w:marRight w:val="0"/>
                              <w:marTop w:val="0"/>
                              <w:marBottom w:val="0"/>
                              <w:divBdr>
                                <w:top w:val="none" w:sz="0" w:space="0" w:color="auto"/>
                                <w:left w:val="none" w:sz="0" w:space="0" w:color="auto"/>
                                <w:bottom w:val="none" w:sz="0" w:space="0" w:color="auto"/>
                                <w:right w:val="none" w:sz="0" w:space="0" w:color="auto"/>
                              </w:divBdr>
                            </w:div>
                            <w:div w:id="1973628329">
                              <w:marLeft w:val="0"/>
                              <w:marRight w:val="0"/>
                              <w:marTop w:val="0"/>
                              <w:marBottom w:val="0"/>
                              <w:divBdr>
                                <w:top w:val="none" w:sz="0" w:space="0" w:color="auto"/>
                                <w:left w:val="none" w:sz="0" w:space="0" w:color="auto"/>
                                <w:bottom w:val="none" w:sz="0" w:space="0" w:color="auto"/>
                                <w:right w:val="none" w:sz="0" w:space="0" w:color="auto"/>
                              </w:divBdr>
                            </w:div>
                            <w:div w:id="13275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1909">
              <w:marLeft w:val="0"/>
              <w:marRight w:val="0"/>
              <w:marTop w:val="0"/>
              <w:marBottom w:val="0"/>
              <w:divBdr>
                <w:top w:val="none" w:sz="0" w:space="0" w:color="auto"/>
                <w:left w:val="none" w:sz="0" w:space="0" w:color="auto"/>
                <w:bottom w:val="none" w:sz="0" w:space="0" w:color="auto"/>
                <w:right w:val="none" w:sz="0" w:space="0" w:color="auto"/>
              </w:divBdr>
            </w:div>
            <w:div w:id="1780952776">
              <w:marLeft w:val="0"/>
              <w:marRight w:val="0"/>
              <w:marTop w:val="0"/>
              <w:marBottom w:val="0"/>
              <w:divBdr>
                <w:top w:val="none" w:sz="0" w:space="0" w:color="auto"/>
                <w:left w:val="none" w:sz="0" w:space="0" w:color="auto"/>
                <w:bottom w:val="none" w:sz="0" w:space="0" w:color="auto"/>
                <w:right w:val="none" w:sz="0" w:space="0" w:color="auto"/>
              </w:divBdr>
              <w:divsChild>
                <w:div w:id="924067416">
                  <w:marLeft w:val="0"/>
                  <w:marRight w:val="0"/>
                  <w:marTop w:val="0"/>
                  <w:marBottom w:val="0"/>
                  <w:divBdr>
                    <w:top w:val="none" w:sz="0" w:space="0" w:color="auto"/>
                    <w:left w:val="none" w:sz="0" w:space="0" w:color="auto"/>
                    <w:bottom w:val="none" w:sz="0" w:space="0" w:color="auto"/>
                    <w:right w:val="none" w:sz="0" w:space="0" w:color="auto"/>
                  </w:divBdr>
                  <w:divsChild>
                    <w:div w:id="1689285668">
                      <w:marLeft w:val="0"/>
                      <w:marRight w:val="0"/>
                      <w:marTop w:val="0"/>
                      <w:marBottom w:val="0"/>
                      <w:divBdr>
                        <w:top w:val="none" w:sz="0" w:space="0" w:color="auto"/>
                        <w:left w:val="none" w:sz="0" w:space="0" w:color="auto"/>
                        <w:bottom w:val="none" w:sz="0" w:space="0" w:color="auto"/>
                        <w:right w:val="none" w:sz="0" w:space="0" w:color="auto"/>
                      </w:divBdr>
                      <w:divsChild>
                        <w:div w:id="1798984505">
                          <w:marLeft w:val="0"/>
                          <w:marRight w:val="0"/>
                          <w:marTop w:val="0"/>
                          <w:marBottom w:val="0"/>
                          <w:divBdr>
                            <w:top w:val="none" w:sz="0" w:space="0" w:color="auto"/>
                            <w:left w:val="none" w:sz="0" w:space="0" w:color="auto"/>
                            <w:bottom w:val="none" w:sz="0" w:space="0" w:color="auto"/>
                            <w:right w:val="none" w:sz="0" w:space="0" w:color="auto"/>
                          </w:divBdr>
                          <w:divsChild>
                            <w:div w:id="1968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3283">
                  <w:marLeft w:val="0"/>
                  <w:marRight w:val="0"/>
                  <w:marTop w:val="0"/>
                  <w:marBottom w:val="0"/>
                  <w:divBdr>
                    <w:top w:val="none" w:sz="0" w:space="0" w:color="auto"/>
                    <w:left w:val="none" w:sz="0" w:space="0" w:color="auto"/>
                    <w:bottom w:val="none" w:sz="0" w:space="0" w:color="auto"/>
                    <w:right w:val="none" w:sz="0" w:space="0" w:color="auto"/>
                  </w:divBdr>
                  <w:divsChild>
                    <w:div w:id="1076316905">
                      <w:marLeft w:val="0"/>
                      <w:marRight w:val="0"/>
                      <w:marTop w:val="0"/>
                      <w:marBottom w:val="0"/>
                      <w:divBdr>
                        <w:top w:val="none" w:sz="0" w:space="0" w:color="auto"/>
                        <w:left w:val="none" w:sz="0" w:space="0" w:color="auto"/>
                        <w:bottom w:val="none" w:sz="0" w:space="0" w:color="auto"/>
                        <w:right w:val="none" w:sz="0" w:space="0" w:color="auto"/>
                      </w:divBdr>
                      <w:divsChild>
                        <w:div w:id="1424687302">
                          <w:marLeft w:val="0"/>
                          <w:marRight w:val="0"/>
                          <w:marTop w:val="0"/>
                          <w:marBottom w:val="0"/>
                          <w:divBdr>
                            <w:top w:val="none" w:sz="0" w:space="0" w:color="auto"/>
                            <w:left w:val="none" w:sz="0" w:space="0" w:color="auto"/>
                            <w:bottom w:val="none" w:sz="0" w:space="0" w:color="auto"/>
                            <w:right w:val="none" w:sz="0" w:space="0" w:color="auto"/>
                          </w:divBdr>
                          <w:divsChild>
                            <w:div w:id="287052144">
                              <w:marLeft w:val="0"/>
                              <w:marRight w:val="0"/>
                              <w:marTop w:val="0"/>
                              <w:marBottom w:val="0"/>
                              <w:divBdr>
                                <w:top w:val="none" w:sz="0" w:space="0" w:color="auto"/>
                                <w:left w:val="none" w:sz="0" w:space="0" w:color="auto"/>
                                <w:bottom w:val="none" w:sz="0" w:space="0" w:color="auto"/>
                                <w:right w:val="none" w:sz="0" w:space="0" w:color="auto"/>
                              </w:divBdr>
                            </w:div>
                            <w:div w:id="13044163">
                              <w:marLeft w:val="0"/>
                              <w:marRight w:val="0"/>
                              <w:marTop w:val="0"/>
                              <w:marBottom w:val="0"/>
                              <w:divBdr>
                                <w:top w:val="none" w:sz="0" w:space="0" w:color="auto"/>
                                <w:left w:val="none" w:sz="0" w:space="0" w:color="auto"/>
                                <w:bottom w:val="none" w:sz="0" w:space="0" w:color="auto"/>
                                <w:right w:val="none" w:sz="0" w:space="0" w:color="auto"/>
                              </w:divBdr>
                            </w:div>
                            <w:div w:id="16128002">
                              <w:marLeft w:val="0"/>
                              <w:marRight w:val="0"/>
                              <w:marTop w:val="0"/>
                              <w:marBottom w:val="0"/>
                              <w:divBdr>
                                <w:top w:val="none" w:sz="0" w:space="0" w:color="auto"/>
                                <w:left w:val="none" w:sz="0" w:space="0" w:color="auto"/>
                                <w:bottom w:val="none" w:sz="0" w:space="0" w:color="auto"/>
                                <w:right w:val="none" w:sz="0" w:space="0" w:color="auto"/>
                              </w:divBdr>
                            </w:div>
                            <w:div w:id="570971643">
                              <w:marLeft w:val="0"/>
                              <w:marRight w:val="0"/>
                              <w:marTop w:val="0"/>
                              <w:marBottom w:val="0"/>
                              <w:divBdr>
                                <w:top w:val="none" w:sz="0" w:space="0" w:color="auto"/>
                                <w:left w:val="none" w:sz="0" w:space="0" w:color="auto"/>
                                <w:bottom w:val="none" w:sz="0" w:space="0" w:color="auto"/>
                                <w:right w:val="none" w:sz="0" w:space="0" w:color="auto"/>
                              </w:divBdr>
                            </w:div>
                            <w:div w:id="343168352">
                              <w:marLeft w:val="0"/>
                              <w:marRight w:val="0"/>
                              <w:marTop w:val="0"/>
                              <w:marBottom w:val="0"/>
                              <w:divBdr>
                                <w:top w:val="none" w:sz="0" w:space="0" w:color="auto"/>
                                <w:left w:val="none" w:sz="0" w:space="0" w:color="auto"/>
                                <w:bottom w:val="none" w:sz="0" w:space="0" w:color="auto"/>
                                <w:right w:val="none" w:sz="0" w:space="0" w:color="auto"/>
                              </w:divBdr>
                            </w:div>
                            <w:div w:id="1478717806">
                              <w:marLeft w:val="0"/>
                              <w:marRight w:val="0"/>
                              <w:marTop w:val="0"/>
                              <w:marBottom w:val="0"/>
                              <w:divBdr>
                                <w:top w:val="none" w:sz="0" w:space="0" w:color="auto"/>
                                <w:left w:val="none" w:sz="0" w:space="0" w:color="auto"/>
                                <w:bottom w:val="none" w:sz="0" w:space="0" w:color="auto"/>
                                <w:right w:val="none" w:sz="0" w:space="0" w:color="auto"/>
                              </w:divBdr>
                            </w:div>
                            <w:div w:id="744499125">
                              <w:marLeft w:val="0"/>
                              <w:marRight w:val="0"/>
                              <w:marTop w:val="0"/>
                              <w:marBottom w:val="0"/>
                              <w:divBdr>
                                <w:top w:val="none" w:sz="0" w:space="0" w:color="auto"/>
                                <w:left w:val="none" w:sz="0" w:space="0" w:color="auto"/>
                                <w:bottom w:val="none" w:sz="0" w:space="0" w:color="auto"/>
                                <w:right w:val="none" w:sz="0" w:space="0" w:color="auto"/>
                              </w:divBdr>
                            </w:div>
                            <w:div w:id="18350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28454">
              <w:marLeft w:val="0"/>
              <w:marRight w:val="0"/>
              <w:marTop w:val="0"/>
              <w:marBottom w:val="0"/>
              <w:divBdr>
                <w:top w:val="none" w:sz="0" w:space="0" w:color="auto"/>
                <w:left w:val="none" w:sz="0" w:space="0" w:color="auto"/>
                <w:bottom w:val="none" w:sz="0" w:space="0" w:color="auto"/>
                <w:right w:val="none" w:sz="0" w:space="0" w:color="auto"/>
              </w:divBdr>
              <w:divsChild>
                <w:div w:id="1822624530">
                  <w:marLeft w:val="0"/>
                  <w:marRight w:val="0"/>
                  <w:marTop w:val="0"/>
                  <w:marBottom w:val="0"/>
                  <w:divBdr>
                    <w:top w:val="none" w:sz="0" w:space="0" w:color="auto"/>
                    <w:left w:val="none" w:sz="0" w:space="0" w:color="auto"/>
                    <w:bottom w:val="none" w:sz="0" w:space="0" w:color="auto"/>
                    <w:right w:val="none" w:sz="0" w:space="0" w:color="auto"/>
                  </w:divBdr>
                  <w:divsChild>
                    <w:div w:id="1888105815">
                      <w:marLeft w:val="0"/>
                      <w:marRight w:val="0"/>
                      <w:marTop w:val="0"/>
                      <w:marBottom w:val="0"/>
                      <w:divBdr>
                        <w:top w:val="none" w:sz="0" w:space="0" w:color="auto"/>
                        <w:left w:val="none" w:sz="0" w:space="0" w:color="auto"/>
                        <w:bottom w:val="none" w:sz="0" w:space="0" w:color="auto"/>
                        <w:right w:val="none" w:sz="0" w:space="0" w:color="auto"/>
                      </w:divBdr>
                      <w:divsChild>
                        <w:div w:id="820271917">
                          <w:marLeft w:val="0"/>
                          <w:marRight w:val="0"/>
                          <w:marTop w:val="0"/>
                          <w:marBottom w:val="0"/>
                          <w:divBdr>
                            <w:top w:val="none" w:sz="0" w:space="0" w:color="auto"/>
                            <w:left w:val="none" w:sz="0" w:space="0" w:color="auto"/>
                            <w:bottom w:val="none" w:sz="0" w:space="0" w:color="auto"/>
                            <w:right w:val="none" w:sz="0" w:space="0" w:color="auto"/>
                          </w:divBdr>
                          <w:divsChild>
                            <w:div w:id="879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10950">
                  <w:marLeft w:val="0"/>
                  <w:marRight w:val="0"/>
                  <w:marTop w:val="0"/>
                  <w:marBottom w:val="0"/>
                  <w:divBdr>
                    <w:top w:val="none" w:sz="0" w:space="0" w:color="auto"/>
                    <w:left w:val="none" w:sz="0" w:space="0" w:color="auto"/>
                    <w:bottom w:val="none" w:sz="0" w:space="0" w:color="auto"/>
                    <w:right w:val="none" w:sz="0" w:space="0" w:color="auto"/>
                  </w:divBdr>
                  <w:divsChild>
                    <w:div w:id="1903832934">
                      <w:marLeft w:val="0"/>
                      <w:marRight w:val="0"/>
                      <w:marTop w:val="0"/>
                      <w:marBottom w:val="0"/>
                      <w:divBdr>
                        <w:top w:val="none" w:sz="0" w:space="0" w:color="auto"/>
                        <w:left w:val="none" w:sz="0" w:space="0" w:color="auto"/>
                        <w:bottom w:val="none" w:sz="0" w:space="0" w:color="auto"/>
                        <w:right w:val="none" w:sz="0" w:space="0" w:color="auto"/>
                      </w:divBdr>
                      <w:divsChild>
                        <w:div w:id="1651717288">
                          <w:marLeft w:val="0"/>
                          <w:marRight w:val="0"/>
                          <w:marTop w:val="0"/>
                          <w:marBottom w:val="0"/>
                          <w:divBdr>
                            <w:top w:val="none" w:sz="0" w:space="0" w:color="auto"/>
                            <w:left w:val="none" w:sz="0" w:space="0" w:color="auto"/>
                            <w:bottom w:val="none" w:sz="0" w:space="0" w:color="auto"/>
                            <w:right w:val="none" w:sz="0" w:space="0" w:color="auto"/>
                          </w:divBdr>
                          <w:divsChild>
                            <w:div w:id="1332366384">
                              <w:marLeft w:val="0"/>
                              <w:marRight w:val="0"/>
                              <w:marTop w:val="0"/>
                              <w:marBottom w:val="0"/>
                              <w:divBdr>
                                <w:top w:val="none" w:sz="0" w:space="0" w:color="auto"/>
                                <w:left w:val="none" w:sz="0" w:space="0" w:color="auto"/>
                                <w:bottom w:val="none" w:sz="0" w:space="0" w:color="auto"/>
                                <w:right w:val="none" w:sz="0" w:space="0" w:color="auto"/>
                              </w:divBdr>
                            </w:div>
                            <w:div w:id="1737043230">
                              <w:marLeft w:val="0"/>
                              <w:marRight w:val="0"/>
                              <w:marTop w:val="0"/>
                              <w:marBottom w:val="0"/>
                              <w:divBdr>
                                <w:top w:val="none" w:sz="0" w:space="0" w:color="auto"/>
                                <w:left w:val="none" w:sz="0" w:space="0" w:color="auto"/>
                                <w:bottom w:val="none" w:sz="0" w:space="0" w:color="auto"/>
                                <w:right w:val="none" w:sz="0" w:space="0" w:color="auto"/>
                              </w:divBdr>
                            </w:div>
                            <w:div w:id="1669557627">
                              <w:marLeft w:val="0"/>
                              <w:marRight w:val="0"/>
                              <w:marTop w:val="0"/>
                              <w:marBottom w:val="0"/>
                              <w:divBdr>
                                <w:top w:val="none" w:sz="0" w:space="0" w:color="auto"/>
                                <w:left w:val="none" w:sz="0" w:space="0" w:color="auto"/>
                                <w:bottom w:val="none" w:sz="0" w:space="0" w:color="auto"/>
                                <w:right w:val="none" w:sz="0" w:space="0" w:color="auto"/>
                              </w:divBdr>
                            </w:div>
                            <w:div w:id="675427370">
                              <w:marLeft w:val="0"/>
                              <w:marRight w:val="0"/>
                              <w:marTop w:val="0"/>
                              <w:marBottom w:val="0"/>
                              <w:divBdr>
                                <w:top w:val="none" w:sz="0" w:space="0" w:color="auto"/>
                                <w:left w:val="none" w:sz="0" w:space="0" w:color="auto"/>
                                <w:bottom w:val="none" w:sz="0" w:space="0" w:color="auto"/>
                                <w:right w:val="none" w:sz="0" w:space="0" w:color="auto"/>
                              </w:divBdr>
                            </w:div>
                            <w:div w:id="1101879719">
                              <w:marLeft w:val="0"/>
                              <w:marRight w:val="0"/>
                              <w:marTop w:val="0"/>
                              <w:marBottom w:val="0"/>
                              <w:divBdr>
                                <w:top w:val="none" w:sz="0" w:space="0" w:color="auto"/>
                                <w:left w:val="none" w:sz="0" w:space="0" w:color="auto"/>
                                <w:bottom w:val="none" w:sz="0" w:space="0" w:color="auto"/>
                                <w:right w:val="none" w:sz="0" w:space="0" w:color="auto"/>
                              </w:divBdr>
                            </w:div>
                            <w:div w:id="207232230">
                              <w:marLeft w:val="0"/>
                              <w:marRight w:val="0"/>
                              <w:marTop w:val="0"/>
                              <w:marBottom w:val="0"/>
                              <w:divBdr>
                                <w:top w:val="none" w:sz="0" w:space="0" w:color="auto"/>
                                <w:left w:val="none" w:sz="0" w:space="0" w:color="auto"/>
                                <w:bottom w:val="none" w:sz="0" w:space="0" w:color="auto"/>
                                <w:right w:val="none" w:sz="0" w:space="0" w:color="auto"/>
                              </w:divBdr>
                            </w:div>
                            <w:div w:id="937256554">
                              <w:marLeft w:val="0"/>
                              <w:marRight w:val="0"/>
                              <w:marTop w:val="0"/>
                              <w:marBottom w:val="0"/>
                              <w:divBdr>
                                <w:top w:val="none" w:sz="0" w:space="0" w:color="auto"/>
                                <w:left w:val="none" w:sz="0" w:space="0" w:color="auto"/>
                                <w:bottom w:val="none" w:sz="0" w:space="0" w:color="auto"/>
                                <w:right w:val="none" w:sz="0" w:space="0" w:color="auto"/>
                              </w:divBdr>
                            </w:div>
                            <w:div w:id="66996670">
                              <w:marLeft w:val="0"/>
                              <w:marRight w:val="0"/>
                              <w:marTop w:val="0"/>
                              <w:marBottom w:val="0"/>
                              <w:divBdr>
                                <w:top w:val="none" w:sz="0" w:space="0" w:color="auto"/>
                                <w:left w:val="none" w:sz="0" w:space="0" w:color="auto"/>
                                <w:bottom w:val="none" w:sz="0" w:space="0" w:color="auto"/>
                                <w:right w:val="none" w:sz="0" w:space="0" w:color="auto"/>
                              </w:divBdr>
                            </w:div>
                            <w:div w:id="199978934">
                              <w:marLeft w:val="0"/>
                              <w:marRight w:val="0"/>
                              <w:marTop w:val="0"/>
                              <w:marBottom w:val="0"/>
                              <w:divBdr>
                                <w:top w:val="none" w:sz="0" w:space="0" w:color="auto"/>
                                <w:left w:val="none" w:sz="0" w:space="0" w:color="auto"/>
                                <w:bottom w:val="none" w:sz="0" w:space="0" w:color="auto"/>
                                <w:right w:val="none" w:sz="0" w:space="0" w:color="auto"/>
                              </w:divBdr>
                            </w:div>
                            <w:div w:id="1053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566">
              <w:marLeft w:val="0"/>
              <w:marRight w:val="0"/>
              <w:marTop w:val="0"/>
              <w:marBottom w:val="0"/>
              <w:divBdr>
                <w:top w:val="none" w:sz="0" w:space="0" w:color="auto"/>
                <w:left w:val="none" w:sz="0" w:space="0" w:color="auto"/>
                <w:bottom w:val="none" w:sz="0" w:space="0" w:color="auto"/>
                <w:right w:val="none" w:sz="0" w:space="0" w:color="auto"/>
              </w:divBdr>
              <w:divsChild>
                <w:div w:id="1205949723">
                  <w:marLeft w:val="0"/>
                  <w:marRight w:val="0"/>
                  <w:marTop w:val="0"/>
                  <w:marBottom w:val="0"/>
                  <w:divBdr>
                    <w:top w:val="none" w:sz="0" w:space="0" w:color="auto"/>
                    <w:left w:val="none" w:sz="0" w:space="0" w:color="auto"/>
                    <w:bottom w:val="none" w:sz="0" w:space="0" w:color="auto"/>
                    <w:right w:val="none" w:sz="0" w:space="0" w:color="auto"/>
                  </w:divBdr>
                  <w:divsChild>
                    <w:div w:id="794641651">
                      <w:marLeft w:val="0"/>
                      <w:marRight w:val="0"/>
                      <w:marTop w:val="0"/>
                      <w:marBottom w:val="0"/>
                      <w:divBdr>
                        <w:top w:val="none" w:sz="0" w:space="0" w:color="auto"/>
                        <w:left w:val="none" w:sz="0" w:space="0" w:color="auto"/>
                        <w:bottom w:val="none" w:sz="0" w:space="0" w:color="auto"/>
                        <w:right w:val="none" w:sz="0" w:space="0" w:color="auto"/>
                      </w:divBdr>
                      <w:divsChild>
                        <w:div w:id="778135664">
                          <w:marLeft w:val="0"/>
                          <w:marRight w:val="0"/>
                          <w:marTop w:val="0"/>
                          <w:marBottom w:val="0"/>
                          <w:divBdr>
                            <w:top w:val="none" w:sz="0" w:space="0" w:color="auto"/>
                            <w:left w:val="none" w:sz="0" w:space="0" w:color="auto"/>
                            <w:bottom w:val="none" w:sz="0" w:space="0" w:color="auto"/>
                            <w:right w:val="none" w:sz="0" w:space="0" w:color="auto"/>
                          </w:divBdr>
                          <w:divsChild>
                            <w:div w:id="21075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1616">
                  <w:marLeft w:val="0"/>
                  <w:marRight w:val="0"/>
                  <w:marTop w:val="0"/>
                  <w:marBottom w:val="0"/>
                  <w:divBdr>
                    <w:top w:val="none" w:sz="0" w:space="0" w:color="auto"/>
                    <w:left w:val="none" w:sz="0" w:space="0" w:color="auto"/>
                    <w:bottom w:val="none" w:sz="0" w:space="0" w:color="auto"/>
                    <w:right w:val="none" w:sz="0" w:space="0" w:color="auto"/>
                  </w:divBdr>
                  <w:divsChild>
                    <w:div w:id="1961103183">
                      <w:marLeft w:val="0"/>
                      <w:marRight w:val="0"/>
                      <w:marTop w:val="0"/>
                      <w:marBottom w:val="0"/>
                      <w:divBdr>
                        <w:top w:val="none" w:sz="0" w:space="0" w:color="auto"/>
                        <w:left w:val="none" w:sz="0" w:space="0" w:color="auto"/>
                        <w:bottom w:val="none" w:sz="0" w:space="0" w:color="auto"/>
                        <w:right w:val="none" w:sz="0" w:space="0" w:color="auto"/>
                      </w:divBdr>
                      <w:divsChild>
                        <w:div w:id="840855165">
                          <w:marLeft w:val="0"/>
                          <w:marRight w:val="0"/>
                          <w:marTop w:val="0"/>
                          <w:marBottom w:val="0"/>
                          <w:divBdr>
                            <w:top w:val="none" w:sz="0" w:space="0" w:color="auto"/>
                            <w:left w:val="none" w:sz="0" w:space="0" w:color="auto"/>
                            <w:bottom w:val="none" w:sz="0" w:space="0" w:color="auto"/>
                            <w:right w:val="none" w:sz="0" w:space="0" w:color="auto"/>
                          </w:divBdr>
                          <w:divsChild>
                            <w:div w:id="2145155629">
                              <w:marLeft w:val="0"/>
                              <w:marRight w:val="0"/>
                              <w:marTop w:val="0"/>
                              <w:marBottom w:val="0"/>
                              <w:divBdr>
                                <w:top w:val="none" w:sz="0" w:space="0" w:color="auto"/>
                                <w:left w:val="none" w:sz="0" w:space="0" w:color="auto"/>
                                <w:bottom w:val="none" w:sz="0" w:space="0" w:color="auto"/>
                                <w:right w:val="none" w:sz="0" w:space="0" w:color="auto"/>
                              </w:divBdr>
                            </w:div>
                            <w:div w:id="813525053">
                              <w:marLeft w:val="0"/>
                              <w:marRight w:val="0"/>
                              <w:marTop w:val="0"/>
                              <w:marBottom w:val="0"/>
                              <w:divBdr>
                                <w:top w:val="none" w:sz="0" w:space="0" w:color="auto"/>
                                <w:left w:val="none" w:sz="0" w:space="0" w:color="auto"/>
                                <w:bottom w:val="none" w:sz="0" w:space="0" w:color="auto"/>
                                <w:right w:val="none" w:sz="0" w:space="0" w:color="auto"/>
                              </w:divBdr>
                            </w:div>
                            <w:div w:id="520974775">
                              <w:marLeft w:val="0"/>
                              <w:marRight w:val="0"/>
                              <w:marTop w:val="0"/>
                              <w:marBottom w:val="0"/>
                              <w:divBdr>
                                <w:top w:val="none" w:sz="0" w:space="0" w:color="auto"/>
                                <w:left w:val="none" w:sz="0" w:space="0" w:color="auto"/>
                                <w:bottom w:val="none" w:sz="0" w:space="0" w:color="auto"/>
                                <w:right w:val="none" w:sz="0" w:space="0" w:color="auto"/>
                              </w:divBdr>
                            </w:div>
                            <w:div w:id="348533407">
                              <w:marLeft w:val="0"/>
                              <w:marRight w:val="0"/>
                              <w:marTop w:val="0"/>
                              <w:marBottom w:val="0"/>
                              <w:divBdr>
                                <w:top w:val="none" w:sz="0" w:space="0" w:color="auto"/>
                                <w:left w:val="none" w:sz="0" w:space="0" w:color="auto"/>
                                <w:bottom w:val="none" w:sz="0" w:space="0" w:color="auto"/>
                                <w:right w:val="none" w:sz="0" w:space="0" w:color="auto"/>
                              </w:divBdr>
                            </w:div>
                            <w:div w:id="540284036">
                              <w:marLeft w:val="0"/>
                              <w:marRight w:val="0"/>
                              <w:marTop w:val="0"/>
                              <w:marBottom w:val="0"/>
                              <w:divBdr>
                                <w:top w:val="none" w:sz="0" w:space="0" w:color="auto"/>
                                <w:left w:val="none" w:sz="0" w:space="0" w:color="auto"/>
                                <w:bottom w:val="none" w:sz="0" w:space="0" w:color="auto"/>
                                <w:right w:val="none" w:sz="0" w:space="0" w:color="auto"/>
                              </w:divBdr>
                            </w:div>
                            <w:div w:id="331958509">
                              <w:marLeft w:val="0"/>
                              <w:marRight w:val="0"/>
                              <w:marTop w:val="0"/>
                              <w:marBottom w:val="0"/>
                              <w:divBdr>
                                <w:top w:val="none" w:sz="0" w:space="0" w:color="auto"/>
                                <w:left w:val="none" w:sz="0" w:space="0" w:color="auto"/>
                                <w:bottom w:val="none" w:sz="0" w:space="0" w:color="auto"/>
                                <w:right w:val="none" w:sz="0" w:space="0" w:color="auto"/>
                              </w:divBdr>
                            </w:div>
                            <w:div w:id="930894073">
                              <w:marLeft w:val="0"/>
                              <w:marRight w:val="0"/>
                              <w:marTop w:val="0"/>
                              <w:marBottom w:val="0"/>
                              <w:divBdr>
                                <w:top w:val="none" w:sz="0" w:space="0" w:color="auto"/>
                                <w:left w:val="none" w:sz="0" w:space="0" w:color="auto"/>
                                <w:bottom w:val="none" w:sz="0" w:space="0" w:color="auto"/>
                                <w:right w:val="none" w:sz="0" w:space="0" w:color="auto"/>
                              </w:divBdr>
                            </w:div>
                            <w:div w:id="19273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2883">
              <w:marLeft w:val="0"/>
              <w:marRight w:val="0"/>
              <w:marTop w:val="0"/>
              <w:marBottom w:val="0"/>
              <w:divBdr>
                <w:top w:val="none" w:sz="0" w:space="0" w:color="auto"/>
                <w:left w:val="none" w:sz="0" w:space="0" w:color="auto"/>
                <w:bottom w:val="none" w:sz="0" w:space="0" w:color="auto"/>
                <w:right w:val="none" w:sz="0" w:space="0" w:color="auto"/>
              </w:divBdr>
            </w:div>
            <w:div w:id="694428083">
              <w:marLeft w:val="0"/>
              <w:marRight w:val="0"/>
              <w:marTop w:val="0"/>
              <w:marBottom w:val="0"/>
              <w:divBdr>
                <w:top w:val="none" w:sz="0" w:space="0" w:color="auto"/>
                <w:left w:val="none" w:sz="0" w:space="0" w:color="auto"/>
                <w:bottom w:val="none" w:sz="0" w:space="0" w:color="auto"/>
                <w:right w:val="none" w:sz="0" w:space="0" w:color="auto"/>
              </w:divBdr>
              <w:divsChild>
                <w:div w:id="494078322">
                  <w:marLeft w:val="0"/>
                  <w:marRight w:val="0"/>
                  <w:marTop w:val="0"/>
                  <w:marBottom w:val="0"/>
                  <w:divBdr>
                    <w:top w:val="none" w:sz="0" w:space="0" w:color="auto"/>
                    <w:left w:val="none" w:sz="0" w:space="0" w:color="auto"/>
                    <w:bottom w:val="none" w:sz="0" w:space="0" w:color="auto"/>
                    <w:right w:val="none" w:sz="0" w:space="0" w:color="auto"/>
                  </w:divBdr>
                  <w:divsChild>
                    <w:div w:id="716121565">
                      <w:marLeft w:val="0"/>
                      <w:marRight w:val="0"/>
                      <w:marTop w:val="0"/>
                      <w:marBottom w:val="0"/>
                      <w:divBdr>
                        <w:top w:val="none" w:sz="0" w:space="0" w:color="auto"/>
                        <w:left w:val="none" w:sz="0" w:space="0" w:color="auto"/>
                        <w:bottom w:val="none" w:sz="0" w:space="0" w:color="auto"/>
                        <w:right w:val="none" w:sz="0" w:space="0" w:color="auto"/>
                      </w:divBdr>
                      <w:divsChild>
                        <w:div w:id="79255889">
                          <w:marLeft w:val="0"/>
                          <w:marRight w:val="0"/>
                          <w:marTop w:val="0"/>
                          <w:marBottom w:val="0"/>
                          <w:divBdr>
                            <w:top w:val="none" w:sz="0" w:space="0" w:color="auto"/>
                            <w:left w:val="none" w:sz="0" w:space="0" w:color="auto"/>
                            <w:bottom w:val="none" w:sz="0" w:space="0" w:color="auto"/>
                            <w:right w:val="none" w:sz="0" w:space="0" w:color="auto"/>
                          </w:divBdr>
                          <w:divsChild>
                            <w:div w:id="11882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7720">
                  <w:marLeft w:val="0"/>
                  <w:marRight w:val="0"/>
                  <w:marTop w:val="0"/>
                  <w:marBottom w:val="0"/>
                  <w:divBdr>
                    <w:top w:val="none" w:sz="0" w:space="0" w:color="auto"/>
                    <w:left w:val="none" w:sz="0" w:space="0" w:color="auto"/>
                    <w:bottom w:val="none" w:sz="0" w:space="0" w:color="auto"/>
                    <w:right w:val="none" w:sz="0" w:space="0" w:color="auto"/>
                  </w:divBdr>
                  <w:divsChild>
                    <w:div w:id="201988260">
                      <w:marLeft w:val="0"/>
                      <w:marRight w:val="0"/>
                      <w:marTop w:val="0"/>
                      <w:marBottom w:val="0"/>
                      <w:divBdr>
                        <w:top w:val="none" w:sz="0" w:space="0" w:color="auto"/>
                        <w:left w:val="none" w:sz="0" w:space="0" w:color="auto"/>
                        <w:bottom w:val="none" w:sz="0" w:space="0" w:color="auto"/>
                        <w:right w:val="none" w:sz="0" w:space="0" w:color="auto"/>
                      </w:divBdr>
                      <w:divsChild>
                        <w:div w:id="826476286">
                          <w:marLeft w:val="0"/>
                          <w:marRight w:val="0"/>
                          <w:marTop w:val="0"/>
                          <w:marBottom w:val="0"/>
                          <w:divBdr>
                            <w:top w:val="none" w:sz="0" w:space="0" w:color="auto"/>
                            <w:left w:val="none" w:sz="0" w:space="0" w:color="auto"/>
                            <w:bottom w:val="none" w:sz="0" w:space="0" w:color="auto"/>
                            <w:right w:val="none" w:sz="0" w:space="0" w:color="auto"/>
                          </w:divBdr>
                          <w:divsChild>
                            <w:div w:id="1600025007">
                              <w:marLeft w:val="0"/>
                              <w:marRight w:val="0"/>
                              <w:marTop w:val="0"/>
                              <w:marBottom w:val="0"/>
                              <w:divBdr>
                                <w:top w:val="none" w:sz="0" w:space="0" w:color="auto"/>
                                <w:left w:val="none" w:sz="0" w:space="0" w:color="auto"/>
                                <w:bottom w:val="none" w:sz="0" w:space="0" w:color="auto"/>
                                <w:right w:val="none" w:sz="0" w:space="0" w:color="auto"/>
                              </w:divBdr>
                            </w:div>
                            <w:div w:id="1751778435">
                              <w:marLeft w:val="0"/>
                              <w:marRight w:val="0"/>
                              <w:marTop w:val="0"/>
                              <w:marBottom w:val="0"/>
                              <w:divBdr>
                                <w:top w:val="none" w:sz="0" w:space="0" w:color="auto"/>
                                <w:left w:val="none" w:sz="0" w:space="0" w:color="auto"/>
                                <w:bottom w:val="none" w:sz="0" w:space="0" w:color="auto"/>
                                <w:right w:val="none" w:sz="0" w:space="0" w:color="auto"/>
                              </w:divBdr>
                            </w:div>
                            <w:div w:id="253787974">
                              <w:marLeft w:val="0"/>
                              <w:marRight w:val="0"/>
                              <w:marTop w:val="0"/>
                              <w:marBottom w:val="0"/>
                              <w:divBdr>
                                <w:top w:val="none" w:sz="0" w:space="0" w:color="auto"/>
                                <w:left w:val="none" w:sz="0" w:space="0" w:color="auto"/>
                                <w:bottom w:val="none" w:sz="0" w:space="0" w:color="auto"/>
                                <w:right w:val="none" w:sz="0" w:space="0" w:color="auto"/>
                              </w:divBdr>
                            </w:div>
                            <w:div w:id="1375108663">
                              <w:marLeft w:val="0"/>
                              <w:marRight w:val="0"/>
                              <w:marTop w:val="0"/>
                              <w:marBottom w:val="0"/>
                              <w:divBdr>
                                <w:top w:val="none" w:sz="0" w:space="0" w:color="auto"/>
                                <w:left w:val="none" w:sz="0" w:space="0" w:color="auto"/>
                                <w:bottom w:val="none" w:sz="0" w:space="0" w:color="auto"/>
                                <w:right w:val="none" w:sz="0" w:space="0" w:color="auto"/>
                              </w:divBdr>
                            </w:div>
                            <w:div w:id="1015575868">
                              <w:marLeft w:val="0"/>
                              <w:marRight w:val="0"/>
                              <w:marTop w:val="0"/>
                              <w:marBottom w:val="0"/>
                              <w:divBdr>
                                <w:top w:val="none" w:sz="0" w:space="0" w:color="auto"/>
                                <w:left w:val="none" w:sz="0" w:space="0" w:color="auto"/>
                                <w:bottom w:val="none" w:sz="0" w:space="0" w:color="auto"/>
                                <w:right w:val="none" w:sz="0" w:space="0" w:color="auto"/>
                              </w:divBdr>
                            </w:div>
                            <w:div w:id="438332536">
                              <w:marLeft w:val="0"/>
                              <w:marRight w:val="0"/>
                              <w:marTop w:val="0"/>
                              <w:marBottom w:val="0"/>
                              <w:divBdr>
                                <w:top w:val="none" w:sz="0" w:space="0" w:color="auto"/>
                                <w:left w:val="none" w:sz="0" w:space="0" w:color="auto"/>
                                <w:bottom w:val="none" w:sz="0" w:space="0" w:color="auto"/>
                                <w:right w:val="none" w:sz="0" w:space="0" w:color="auto"/>
                              </w:divBdr>
                            </w:div>
                            <w:div w:id="1902785829">
                              <w:marLeft w:val="0"/>
                              <w:marRight w:val="0"/>
                              <w:marTop w:val="0"/>
                              <w:marBottom w:val="0"/>
                              <w:divBdr>
                                <w:top w:val="none" w:sz="0" w:space="0" w:color="auto"/>
                                <w:left w:val="none" w:sz="0" w:space="0" w:color="auto"/>
                                <w:bottom w:val="none" w:sz="0" w:space="0" w:color="auto"/>
                                <w:right w:val="none" w:sz="0" w:space="0" w:color="auto"/>
                              </w:divBdr>
                            </w:div>
                            <w:div w:id="18374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1841">
              <w:marLeft w:val="0"/>
              <w:marRight w:val="0"/>
              <w:marTop w:val="0"/>
              <w:marBottom w:val="0"/>
              <w:divBdr>
                <w:top w:val="none" w:sz="0" w:space="0" w:color="auto"/>
                <w:left w:val="none" w:sz="0" w:space="0" w:color="auto"/>
                <w:bottom w:val="none" w:sz="0" w:space="0" w:color="auto"/>
                <w:right w:val="none" w:sz="0" w:space="0" w:color="auto"/>
              </w:divBdr>
            </w:div>
            <w:div w:id="1163862870">
              <w:marLeft w:val="0"/>
              <w:marRight w:val="0"/>
              <w:marTop w:val="0"/>
              <w:marBottom w:val="0"/>
              <w:divBdr>
                <w:top w:val="none" w:sz="0" w:space="0" w:color="auto"/>
                <w:left w:val="none" w:sz="0" w:space="0" w:color="auto"/>
                <w:bottom w:val="none" w:sz="0" w:space="0" w:color="auto"/>
                <w:right w:val="none" w:sz="0" w:space="0" w:color="auto"/>
              </w:divBdr>
              <w:divsChild>
                <w:div w:id="1469280810">
                  <w:marLeft w:val="0"/>
                  <w:marRight w:val="0"/>
                  <w:marTop w:val="0"/>
                  <w:marBottom w:val="0"/>
                  <w:divBdr>
                    <w:top w:val="none" w:sz="0" w:space="0" w:color="auto"/>
                    <w:left w:val="none" w:sz="0" w:space="0" w:color="auto"/>
                    <w:bottom w:val="none" w:sz="0" w:space="0" w:color="auto"/>
                    <w:right w:val="none" w:sz="0" w:space="0" w:color="auto"/>
                  </w:divBdr>
                  <w:divsChild>
                    <w:div w:id="2121951325">
                      <w:marLeft w:val="0"/>
                      <w:marRight w:val="0"/>
                      <w:marTop w:val="0"/>
                      <w:marBottom w:val="0"/>
                      <w:divBdr>
                        <w:top w:val="none" w:sz="0" w:space="0" w:color="auto"/>
                        <w:left w:val="none" w:sz="0" w:space="0" w:color="auto"/>
                        <w:bottom w:val="none" w:sz="0" w:space="0" w:color="auto"/>
                        <w:right w:val="none" w:sz="0" w:space="0" w:color="auto"/>
                      </w:divBdr>
                      <w:divsChild>
                        <w:div w:id="1224679426">
                          <w:marLeft w:val="0"/>
                          <w:marRight w:val="0"/>
                          <w:marTop w:val="0"/>
                          <w:marBottom w:val="0"/>
                          <w:divBdr>
                            <w:top w:val="none" w:sz="0" w:space="0" w:color="auto"/>
                            <w:left w:val="none" w:sz="0" w:space="0" w:color="auto"/>
                            <w:bottom w:val="none" w:sz="0" w:space="0" w:color="auto"/>
                            <w:right w:val="none" w:sz="0" w:space="0" w:color="auto"/>
                          </w:divBdr>
                          <w:divsChild>
                            <w:div w:id="1401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7167">
                  <w:marLeft w:val="0"/>
                  <w:marRight w:val="0"/>
                  <w:marTop w:val="0"/>
                  <w:marBottom w:val="0"/>
                  <w:divBdr>
                    <w:top w:val="none" w:sz="0" w:space="0" w:color="auto"/>
                    <w:left w:val="none" w:sz="0" w:space="0" w:color="auto"/>
                    <w:bottom w:val="none" w:sz="0" w:space="0" w:color="auto"/>
                    <w:right w:val="none" w:sz="0" w:space="0" w:color="auto"/>
                  </w:divBdr>
                  <w:divsChild>
                    <w:div w:id="1908147461">
                      <w:marLeft w:val="0"/>
                      <w:marRight w:val="0"/>
                      <w:marTop w:val="0"/>
                      <w:marBottom w:val="0"/>
                      <w:divBdr>
                        <w:top w:val="none" w:sz="0" w:space="0" w:color="auto"/>
                        <w:left w:val="none" w:sz="0" w:space="0" w:color="auto"/>
                        <w:bottom w:val="none" w:sz="0" w:space="0" w:color="auto"/>
                        <w:right w:val="none" w:sz="0" w:space="0" w:color="auto"/>
                      </w:divBdr>
                      <w:divsChild>
                        <w:div w:id="409154012">
                          <w:marLeft w:val="0"/>
                          <w:marRight w:val="0"/>
                          <w:marTop w:val="0"/>
                          <w:marBottom w:val="0"/>
                          <w:divBdr>
                            <w:top w:val="none" w:sz="0" w:space="0" w:color="auto"/>
                            <w:left w:val="none" w:sz="0" w:space="0" w:color="auto"/>
                            <w:bottom w:val="none" w:sz="0" w:space="0" w:color="auto"/>
                            <w:right w:val="none" w:sz="0" w:space="0" w:color="auto"/>
                          </w:divBdr>
                          <w:divsChild>
                            <w:div w:id="1417510817">
                              <w:marLeft w:val="0"/>
                              <w:marRight w:val="0"/>
                              <w:marTop w:val="0"/>
                              <w:marBottom w:val="0"/>
                              <w:divBdr>
                                <w:top w:val="none" w:sz="0" w:space="0" w:color="auto"/>
                                <w:left w:val="none" w:sz="0" w:space="0" w:color="auto"/>
                                <w:bottom w:val="none" w:sz="0" w:space="0" w:color="auto"/>
                                <w:right w:val="none" w:sz="0" w:space="0" w:color="auto"/>
                              </w:divBdr>
                            </w:div>
                            <w:div w:id="1828007777">
                              <w:marLeft w:val="0"/>
                              <w:marRight w:val="0"/>
                              <w:marTop w:val="0"/>
                              <w:marBottom w:val="0"/>
                              <w:divBdr>
                                <w:top w:val="none" w:sz="0" w:space="0" w:color="auto"/>
                                <w:left w:val="none" w:sz="0" w:space="0" w:color="auto"/>
                                <w:bottom w:val="none" w:sz="0" w:space="0" w:color="auto"/>
                                <w:right w:val="none" w:sz="0" w:space="0" w:color="auto"/>
                              </w:divBdr>
                            </w:div>
                            <w:div w:id="824514283">
                              <w:marLeft w:val="0"/>
                              <w:marRight w:val="0"/>
                              <w:marTop w:val="0"/>
                              <w:marBottom w:val="0"/>
                              <w:divBdr>
                                <w:top w:val="none" w:sz="0" w:space="0" w:color="auto"/>
                                <w:left w:val="none" w:sz="0" w:space="0" w:color="auto"/>
                                <w:bottom w:val="none" w:sz="0" w:space="0" w:color="auto"/>
                                <w:right w:val="none" w:sz="0" w:space="0" w:color="auto"/>
                              </w:divBdr>
                            </w:div>
                            <w:div w:id="1355423054">
                              <w:marLeft w:val="0"/>
                              <w:marRight w:val="0"/>
                              <w:marTop w:val="0"/>
                              <w:marBottom w:val="0"/>
                              <w:divBdr>
                                <w:top w:val="none" w:sz="0" w:space="0" w:color="auto"/>
                                <w:left w:val="none" w:sz="0" w:space="0" w:color="auto"/>
                                <w:bottom w:val="none" w:sz="0" w:space="0" w:color="auto"/>
                                <w:right w:val="none" w:sz="0" w:space="0" w:color="auto"/>
                              </w:divBdr>
                            </w:div>
                            <w:div w:id="1480419666">
                              <w:marLeft w:val="0"/>
                              <w:marRight w:val="0"/>
                              <w:marTop w:val="0"/>
                              <w:marBottom w:val="0"/>
                              <w:divBdr>
                                <w:top w:val="none" w:sz="0" w:space="0" w:color="auto"/>
                                <w:left w:val="none" w:sz="0" w:space="0" w:color="auto"/>
                                <w:bottom w:val="none" w:sz="0" w:space="0" w:color="auto"/>
                                <w:right w:val="none" w:sz="0" w:space="0" w:color="auto"/>
                              </w:divBdr>
                            </w:div>
                            <w:div w:id="182478422">
                              <w:marLeft w:val="0"/>
                              <w:marRight w:val="0"/>
                              <w:marTop w:val="0"/>
                              <w:marBottom w:val="0"/>
                              <w:divBdr>
                                <w:top w:val="none" w:sz="0" w:space="0" w:color="auto"/>
                                <w:left w:val="none" w:sz="0" w:space="0" w:color="auto"/>
                                <w:bottom w:val="none" w:sz="0" w:space="0" w:color="auto"/>
                                <w:right w:val="none" w:sz="0" w:space="0" w:color="auto"/>
                              </w:divBdr>
                            </w:div>
                            <w:div w:id="462581965">
                              <w:marLeft w:val="0"/>
                              <w:marRight w:val="0"/>
                              <w:marTop w:val="0"/>
                              <w:marBottom w:val="0"/>
                              <w:divBdr>
                                <w:top w:val="none" w:sz="0" w:space="0" w:color="auto"/>
                                <w:left w:val="none" w:sz="0" w:space="0" w:color="auto"/>
                                <w:bottom w:val="none" w:sz="0" w:space="0" w:color="auto"/>
                                <w:right w:val="none" w:sz="0" w:space="0" w:color="auto"/>
                              </w:divBdr>
                            </w:div>
                            <w:div w:id="412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72895">
      <w:bodyDiv w:val="1"/>
      <w:marLeft w:val="0"/>
      <w:marRight w:val="0"/>
      <w:marTop w:val="0"/>
      <w:marBottom w:val="0"/>
      <w:divBdr>
        <w:top w:val="none" w:sz="0" w:space="0" w:color="auto"/>
        <w:left w:val="none" w:sz="0" w:space="0" w:color="auto"/>
        <w:bottom w:val="none" w:sz="0" w:space="0" w:color="auto"/>
        <w:right w:val="none" w:sz="0" w:space="0" w:color="auto"/>
      </w:divBdr>
    </w:div>
    <w:div w:id="1401513502">
      <w:bodyDiv w:val="1"/>
      <w:marLeft w:val="0"/>
      <w:marRight w:val="0"/>
      <w:marTop w:val="0"/>
      <w:marBottom w:val="0"/>
      <w:divBdr>
        <w:top w:val="none" w:sz="0" w:space="0" w:color="auto"/>
        <w:left w:val="none" w:sz="0" w:space="0" w:color="auto"/>
        <w:bottom w:val="none" w:sz="0" w:space="0" w:color="auto"/>
        <w:right w:val="none" w:sz="0" w:space="0" w:color="auto"/>
      </w:divBdr>
      <w:divsChild>
        <w:div w:id="462508249">
          <w:marLeft w:val="0"/>
          <w:marRight w:val="0"/>
          <w:marTop w:val="0"/>
          <w:marBottom w:val="0"/>
          <w:divBdr>
            <w:top w:val="none" w:sz="0" w:space="0" w:color="auto"/>
            <w:left w:val="none" w:sz="0" w:space="0" w:color="auto"/>
            <w:bottom w:val="none" w:sz="0" w:space="0" w:color="auto"/>
            <w:right w:val="none" w:sz="0" w:space="0" w:color="auto"/>
          </w:divBdr>
          <w:divsChild>
            <w:div w:id="1294020118">
              <w:marLeft w:val="0"/>
              <w:marRight w:val="0"/>
              <w:marTop w:val="0"/>
              <w:marBottom w:val="0"/>
              <w:divBdr>
                <w:top w:val="none" w:sz="0" w:space="0" w:color="auto"/>
                <w:left w:val="none" w:sz="0" w:space="0" w:color="auto"/>
                <w:bottom w:val="none" w:sz="0" w:space="0" w:color="auto"/>
                <w:right w:val="none" w:sz="0" w:space="0" w:color="auto"/>
              </w:divBdr>
              <w:divsChild>
                <w:div w:id="1108039598">
                  <w:marLeft w:val="0"/>
                  <w:marRight w:val="0"/>
                  <w:marTop w:val="0"/>
                  <w:marBottom w:val="0"/>
                  <w:divBdr>
                    <w:top w:val="none" w:sz="0" w:space="0" w:color="auto"/>
                    <w:left w:val="none" w:sz="0" w:space="0" w:color="auto"/>
                    <w:bottom w:val="none" w:sz="0" w:space="0" w:color="auto"/>
                    <w:right w:val="none" w:sz="0" w:space="0" w:color="auto"/>
                  </w:divBdr>
                </w:div>
                <w:div w:id="1204247104">
                  <w:marLeft w:val="0"/>
                  <w:marRight w:val="0"/>
                  <w:marTop w:val="0"/>
                  <w:marBottom w:val="0"/>
                  <w:divBdr>
                    <w:top w:val="none" w:sz="0" w:space="0" w:color="auto"/>
                    <w:left w:val="none" w:sz="0" w:space="0" w:color="auto"/>
                    <w:bottom w:val="none" w:sz="0" w:space="0" w:color="auto"/>
                    <w:right w:val="none" w:sz="0" w:space="0" w:color="auto"/>
                  </w:divBdr>
                </w:div>
                <w:div w:id="1901935057">
                  <w:marLeft w:val="0"/>
                  <w:marRight w:val="0"/>
                  <w:marTop w:val="0"/>
                  <w:marBottom w:val="0"/>
                  <w:divBdr>
                    <w:top w:val="none" w:sz="0" w:space="0" w:color="auto"/>
                    <w:left w:val="none" w:sz="0" w:space="0" w:color="auto"/>
                    <w:bottom w:val="none" w:sz="0" w:space="0" w:color="auto"/>
                    <w:right w:val="none" w:sz="0" w:space="0" w:color="auto"/>
                  </w:divBdr>
                </w:div>
                <w:div w:id="235896065">
                  <w:marLeft w:val="0"/>
                  <w:marRight w:val="0"/>
                  <w:marTop w:val="0"/>
                  <w:marBottom w:val="0"/>
                  <w:divBdr>
                    <w:top w:val="none" w:sz="0" w:space="0" w:color="auto"/>
                    <w:left w:val="none" w:sz="0" w:space="0" w:color="auto"/>
                    <w:bottom w:val="none" w:sz="0" w:space="0" w:color="auto"/>
                    <w:right w:val="none" w:sz="0" w:space="0" w:color="auto"/>
                  </w:divBdr>
                </w:div>
                <w:div w:id="1130127382">
                  <w:marLeft w:val="0"/>
                  <w:marRight w:val="0"/>
                  <w:marTop w:val="0"/>
                  <w:marBottom w:val="0"/>
                  <w:divBdr>
                    <w:top w:val="none" w:sz="0" w:space="0" w:color="auto"/>
                    <w:left w:val="none" w:sz="0" w:space="0" w:color="auto"/>
                    <w:bottom w:val="none" w:sz="0" w:space="0" w:color="auto"/>
                    <w:right w:val="none" w:sz="0" w:space="0" w:color="auto"/>
                  </w:divBdr>
                </w:div>
                <w:div w:id="1359045765">
                  <w:marLeft w:val="0"/>
                  <w:marRight w:val="0"/>
                  <w:marTop w:val="0"/>
                  <w:marBottom w:val="0"/>
                  <w:divBdr>
                    <w:top w:val="none" w:sz="0" w:space="0" w:color="auto"/>
                    <w:left w:val="none" w:sz="0" w:space="0" w:color="auto"/>
                    <w:bottom w:val="none" w:sz="0" w:space="0" w:color="auto"/>
                    <w:right w:val="none" w:sz="0" w:space="0" w:color="auto"/>
                  </w:divBdr>
                </w:div>
                <w:div w:id="1898129522">
                  <w:marLeft w:val="0"/>
                  <w:marRight w:val="0"/>
                  <w:marTop w:val="0"/>
                  <w:marBottom w:val="0"/>
                  <w:divBdr>
                    <w:top w:val="none" w:sz="0" w:space="0" w:color="auto"/>
                    <w:left w:val="none" w:sz="0" w:space="0" w:color="auto"/>
                    <w:bottom w:val="none" w:sz="0" w:space="0" w:color="auto"/>
                    <w:right w:val="none" w:sz="0" w:space="0" w:color="auto"/>
                  </w:divBdr>
                </w:div>
                <w:div w:id="799686589">
                  <w:marLeft w:val="0"/>
                  <w:marRight w:val="0"/>
                  <w:marTop w:val="0"/>
                  <w:marBottom w:val="0"/>
                  <w:divBdr>
                    <w:top w:val="none" w:sz="0" w:space="0" w:color="auto"/>
                    <w:left w:val="none" w:sz="0" w:space="0" w:color="auto"/>
                    <w:bottom w:val="none" w:sz="0" w:space="0" w:color="auto"/>
                    <w:right w:val="none" w:sz="0" w:space="0" w:color="auto"/>
                  </w:divBdr>
                </w:div>
                <w:div w:id="882904436">
                  <w:marLeft w:val="0"/>
                  <w:marRight w:val="0"/>
                  <w:marTop w:val="0"/>
                  <w:marBottom w:val="0"/>
                  <w:divBdr>
                    <w:top w:val="none" w:sz="0" w:space="0" w:color="auto"/>
                    <w:left w:val="none" w:sz="0" w:space="0" w:color="auto"/>
                    <w:bottom w:val="none" w:sz="0" w:space="0" w:color="auto"/>
                    <w:right w:val="none" w:sz="0" w:space="0" w:color="auto"/>
                  </w:divBdr>
                  <w:divsChild>
                    <w:div w:id="1485125779">
                      <w:marLeft w:val="0"/>
                      <w:marRight w:val="0"/>
                      <w:marTop w:val="0"/>
                      <w:marBottom w:val="0"/>
                      <w:divBdr>
                        <w:top w:val="none" w:sz="0" w:space="0" w:color="auto"/>
                        <w:left w:val="none" w:sz="0" w:space="0" w:color="auto"/>
                        <w:bottom w:val="none" w:sz="0" w:space="0" w:color="auto"/>
                        <w:right w:val="none" w:sz="0" w:space="0" w:color="auto"/>
                      </w:divBdr>
                    </w:div>
                    <w:div w:id="1806268928">
                      <w:marLeft w:val="0"/>
                      <w:marRight w:val="0"/>
                      <w:marTop w:val="0"/>
                      <w:marBottom w:val="0"/>
                      <w:divBdr>
                        <w:top w:val="none" w:sz="0" w:space="0" w:color="auto"/>
                        <w:left w:val="none" w:sz="0" w:space="0" w:color="auto"/>
                        <w:bottom w:val="none" w:sz="0" w:space="0" w:color="auto"/>
                        <w:right w:val="none" w:sz="0" w:space="0" w:color="auto"/>
                      </w:divBdr>
                    </w:div>
                    <w:div w:id="2120754937">
                      <w:marLeft w:val="0"/>
                      <w:marRight w:val="0"/>
                      <w:marTop w:val="0"/>
                      <w:marBottom w:val="0"/>
                      <w:divBdr>
                        <w:top w:val="none" w:sz="0" w:space="0" w:color="auto"/>
                        <w:left w:val="none" w:sz="0" w:space="0" w:color="auto"/>
                        <w:bottom w:val="none" w:sz="0" w:space="0" w:color="auto"/>
                        <w:right w:val="none" w:sz="0" w:space="0" w:color="auto"/>
                      </w:divBdr>
                    </w:div>
                    <w:div w:id="868301930">
                      <w:marLeft w:val="0"/>
                      <w:marRight w:val="0"/>
                      <w:marTop w:val="0"/>
                      <w:marBottom w:val="0"/>
                      <w:divBdr>
                        <w:top w:val="none" w:sz="0" w:space="0" w:color="auto"/>
                        <w:left w:val="none" w:sz="0" w:space="0" w:color="auto"/>
                        <w:bottom w:val="none" w:sz="0" w:space="0" w:color="auto"/>
                        <w:right w:val="none" w:sz="0" w:space="0" w:color="auto"/>
                      </w:divBdr>
                    </w:div>
                    <w:div w:id="1184628788">
                      <w:marLeft w:val="0"/>
                      <w:marRight w:val="0"/>
                      <w:marTop w:val="0"/>
                      <w:marBottom w:val="0"/>
                      <w:divBdr>
                        <w:top w:val="none" w:sz="0" w:space="0" w:color="auto"/>
                        <w:left w:val="none" w:sz="0" w:space="0" w:color="auto"/>
                        <w:bottom w:val="none" w:sz="0" w:space="0" w:color="auto"/>
                        <w:right w:val="none" w:sz="0" w:space="0" w:color="auto"/>
                      </w:divBdr>
                    </w:div>
                    <w:div w:id="1374304052">
                      <w:marLeft w:val="0"/>
                      <w:marRight w:val="0"/>
                      <w:marTop w:val="0"/>
                      <w:marBottom w:val="0"/>
                      <w:divBdr>
                        <w:top w:val="none" w:sz="0" w:space="0" w:color="auto"/>
                        <w:left w:val="none" w:sz="0" w:space="0" w:color="auto"/>
                        <w:bottom w:val="none" w:sz="0" w:space="0" w:color="auto"/>
                        <w:right w:val="none" w:sz="0" w:space="0" w:color="auto"/>
                      </w:divBdr>
                    </w:div>
                    <w:div w:id="1584296642">
                      <w:marLeft w:val="0"/>
                      <w:marRight w:val="0"/>
                      <w:marTop w:val="0"/>
                      <w:marBottom w:val="0"/>
                      <w:divBdr>
                        <w:top w:val="none" w:sz="0" w:space="0" w:color="auto"/>
                        <w:left w:val="none" w:sz="0" w:space="0" w:color="auto"/>
                        <w:bottom w:val="none" w:sz="0" w:space="0" w:color="auto"/>
                        <w:right w:val="none" w:sz="0" w:space="0" w:color="auto"/>
                      </w:divBdr>
                    </w:div>
                    <w:div w:id="5618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4664">
          <w:marLeft w:val="0"/>
          <w:marRight w:val="0"/>
          <w:marTop w:val="0"/>
          <w:marBottom w:val="0"/>
          <w:divBdr>
            <w:top w:val="none" w:sz="0" w:space="0" w:color="auto"/>
            <w:left w:val="none" w:sz="0" w:space="0" w:color="auto"/>
            <w:bottom w:val="none" w:sz="0" w:space="0" w:color="auto"/>
            <w:right w:val="none" w:sz="0" w:space="0" w:color="auto"/>
          </w:divBdr>
          <w:divsChild>
            <w:div w:id="1107308649">
              <w:marLeft w:val="0"/>
              <w:marRight w:val="0"/>
              <w:marTop w:val="0"/>
              <w:marBottom w:val="0"/>
              <w:divBdr>
                <w:top w:val="none" w:sz="0" w:space="0" w:color="auto"/>
                <w:left w:val="none" w:sz="0" w:space="0" w:color="auto"/>
                <w:bottom w:val="none" w:sz="0" w:space="0" w:color="auto"/>
                <w:right w:val="none" w:sz="0" w:space="0" w:color="auto"/>
              </w:divBdr>
              <w:divsChild>
                <w:div w:id="1159880166">
                  <w:marLeft w:val="0"/>
                  <w:marRight w:val="0"/>
                  <w:marTop w:val="0"/>
                  <w:marBottom w:val="0"/>
                  <w:divBdr>
                    <w:top w:val="none" w:sz="0" w:space="0" w:color="auto"/>
                    <w:left w:val="none" w:sz="0" w:space="0" w:color="auto"/>
                    <w:bottom w:val="none" w:sz="0" w:space="0" w:color="auto"/>
                    <w:right w:val="none" w:sz="0" w:space="0" w:color="auto"/>
                  </w:divBdr>
                </w:div>
                <w:div w:id="1730689576">
                  <w:marLeft w:val="0"/>
                  <w:marRight w:val="0"/>
                  <w:marTop w:val="0"/>
                  <w:marBottom w:val="0"/>
                  <w:divBdr>
                    <w:top w:val="none" w:sz="0" w:space="0" w:color="auto"/>
                    <w:left w:val="none" w:sz="0" w:space="0" w:color="auto"/>
                    <w:bottom w:val="none" w:sz="0" w:space="0" w:color="auto"/>
                    <w:right w:val="none" w:sz="0" w:space="0" w:color="auto"/>
                  </w:divBdr>
                </w:div>
                <w:div w:id="1010647889">
                  <w:marLeft w:val="0"/>
                  <w:marRight w:val="0"/>
                  <w:marTop w:val="0"/>
                  <w:marBottom w:val="0"/>
                  <w:divBdr>
                    <w:top w:val="none" w:sz="0" w:space="0" w:color="auto"/>
                    <w:left w:val="none" w:sz="0" w:space="0" w:color="auto"/>
                    <w:bottom w:val="none" w:sz="0" w:space="0" w:color="auto"/>
                    <w:right w:val="none" w:sz="0" w:space="0" w:color="auto"/>
                  </w:divBdr>
                </w:div>
                <w:div w:id="485518222">
                  <w:marLeft w:val="0"/>
                  <w:marRight w:val="0"/>
                  <w:marTop w:val="0"/>
                  <w:marBottom w:val="0"/>
                  <w:divBdr>
                    <w:top w:val="none" w:sz="0" w:space="0" w:color="auto"/>
                    <w:left w:val="none" w:sz="0" w:space="0" w:color="auto"/>
                    <w:bottom w:val="none" w:sz="0" w:space="0" w:color="auto"/>
                    <w:right w:val="none" w:sz="0" w:space="0" w:color="auto"/>
                  </w:divBdr>
                </w:div>
                <w:div w:id="1373379640">
                  <w:marLeft w:val="0"/>
                  <w:marRight w:val="0"/>
                  <w:marTop w:val="0"/>
                  <w:marBottom w:val="0"/>
                  <w:divBdr>
                    <w:top w:val="none" w:sz="0" w:space="0" w:color="auto"/>
                    <w:left w:val="none" w:sz="0" w:space="0" w:color="auto"/>
                    <w:bottom w:val="none" w:sz="0" w:space="0" w:color="auto"/>
                    <w:right w:val="none" w:sz="0" w:space="0" w:color="auto"/>
                  </w:divBdr>
                </w:div>
                <w:div w:id="428041379">
                  <w:marLeft w:val="0"/>
                  <w:marRight w:val="0"/>
                  <w:marTop w:val="0"/>
                  <w:marBottom w:val="0"/>
                  <w:divBdr>
                    <w:top w:val="none" w:sz="0" w:space="0" w:color="auto"/>
                    <w:left w:val="none" w:sz="0" w:space="0" w:color="auto"/>
                    <w:bottom w:val="none" w:sz="0" w:space="0" w:color="auto"/>
                    <w:right w:val="none" w:sz="0" w:space="0" w:color="auto"/>
                  </w:divBdr>
                </w:div>
                <w:div w:id="2023969521">
                  <w:marLeft w:val="0"/>
                  <w:marRight w:val="0"/>
                  <w:marTop w:val="0"/>
                  <w:marBottom w:val="0"/>
                  <w:divBdr>
                    <w:top w:val="none" w:sz="0" w:space="0" w:color="auto"/>
                    <w:left w:val="none" w:sz="0" w:space="0" w:color="auto"/>
                    <w:bottom w:val="none" w:sz="0" w:space="0" w:color="auto"/>
                    <w:right w:val="none" w:sz="0" w:space="0" w:color="auto"/>
                  </w:divBdr>
                </w:div>
                <w:div w:id="400101568">
                  <w:marLeft w:val="0"/>
                  <w:marRight w:val="0"/>
                  <w:marTop w:val="0"/>
                  <w:marBottom w:val="0"/>
                  <w:divBdr>
                    <w:top w:val="none" w:sz="0" w:space="0" w:color="auto"/>
                    <w:left w:val="none" w:sz="0" w:space="0" w:color="auto"/>
                    <w:bottom w:val="none" w:sz="0" w:space="0" w:color="auto"/>
                    <w:right w:val="none" w:sz="0" w:space="0" w:color="auto"/>
                  </w:divBdr>
                </w:div>
                <w:div w:id="130488111">
                  <w:marLeft w:val="0"/>
                  <w:marRight w:val="0"/>
                  <w:marTop w:val="0"/>
                  <w:marBottom w:val="0"/>
                  <w:divBdr>
                    <w:top w:val="none" w:sz="0" w:space="0" w:color="auto"/>
                    <w:left w:val="none" w:sz="0" w:space="0" w:color="auto"/>
                    <w:bottom w:val="none" w:sz="0" w:space="0" w:color="auto"/>
                    <w:right w:val="none" w:sz="0" w:space="0" w:color="auto"/>
                  </w:divBdr>
                  <w:divsChild>
                    <w:div w:id="619604188">
                      <w:marLeft w:val="0"/>
                      <w:marRight w:val="0"/>
                      <w:marTop w:val="0"/>
                      <w:marBottom w:val="0"/>
                      <w:divBdr>
                        <w:top w:val="none" w:sz="0" w:space="0" w:color="auto"/>
                        <w:left w:val="none" w:sz="0" w:space="0" w:color="auto"/>
                        <w:bottom w:val="none" w:sz="0" w:space="0" w:color="auto"/>
                        <w:right w:val="none" w:sz="0" w:space="0" w:color="auto"/>
                      </w:divBdr>
                    </w:div>
                    <w:div w:id="1990934960">
                      <w:marLeft w:val="0"/>
                      <w:marRight w:val="0"/>
                      <w:marTop w:val="0"/>
                      <w:marBottom w:val="0"/>
                      <w:divBdr>
                        <w:top w:val="none" w:sz="0" w:space="0" w:color="auto"/>
                        <w:left w:val="none" w:sz="0" w:space="0" w:color="auto"/>
                        <w:bottom w:val="none" w:sz="0" w:space="0" w:color="auto"/>
                        <w:right w:val="none" w:sz="0" w:space="0" w:color="auto"/>
                      </w:divBdr>
                    </w:div>
                    <w:div w:id="230777764">
                      <w:marLeft w:val="0"/>
                      <w:marRight w:val="0"/>
                      <w:marTop w:val="0"/>
                      <w:marBottom w:val="0"/>
                      <w:divBdr>
                        <w:top w:val="none" w:sz="0" w:space="0" w:color="auto"/>
                        <w:left w:val="none" w:sz="0" w:space="0" w:color="auto"/>
                        <w:bottom w:val="none" w:sz="0" w:space="0" w:color="auto"/>
                        <w:right w:val="none" w:sz="0" w:space="0" w:color="auto"/>
                      </w:divBdr>
                    </w:div>
                    <w:div w:id="711418096">
                      <w:marLeft w:val="0"/>
                      <w:marRight w:val="0"/>
                      <w:marTop w:val="0"/>
                      <w:marBottom w:val="0"/>
                      <w:divBdr>
                        <w:top w:val="none" w:sz="0" w:space="0" w:color="auto"/>
                        <w:left w:val="none" w:sz="0" w:space="0" w:color="auto"/>
                        <w:bottom w:val="none" w:sz="0" w:space="0" w:color="auto"/>
                        <w:right w:val="none" w:sz="0" w:space="0" w:color="auto"/>
                      </w:divBdr>
                    </w:div>
                    <w:div w:id="2093964798">
                      <w:marLeft w:val="0"/>
                      <w:marRight w:val="0"/>
                      <w:marTop w:val="0"/>
                      <w:marBottom w:val="0"/>
                      <w:divBdr>
                        <w:top w:val="none" w:sz="0" w:space="0" w:color="auto"/>
                        <w:left w:val="none" w:sz="0" w:space="0" w:color="auto"/>
                        <w:bottom w:val="none" w:sz="0" w:space="0" w:color="auto"/>
                        <w:right w:val="none" w:sz="0" w:space="0" w:color="auto"/>
                      </w:divBdr>
                    </w:div>
                    <w:div w:id="17509161">
                      <w:marLeft w:val="0"/>
                      <w:marRight w:val="0"/>
                      <w:marTop w:val="0"/>
                      <w:marBottom w:val="0"/>
                      <w:divBdr>
                        <w:top w:val="none" w:sz="0" w:space="0" w:color="auto"/>
                        <w:left w:val="none" w:sz="0" w:space="0" w:color="auto"/>
                        <w:bottom w:val="none" w:sz="0" w:space="0" w:color="auto"/>
                        <w:right w:val="none" w:sz="0" w:space="0" w:color="auto"/>
                      </w:divBdr>
                    </w:div>
                    <w:div w:id="1710035856">
                      <w:marLeft w:val="0"/>
                      <w:marRight w:val="0"/>
                      <w:marTop w:val="0"/>
                      <w:marBottom w:val="0"/>
                      <w:divBdr>
                        <w:top w:val="none" w:sz="0" w:space="0" w:color="auto"/>
                        <w:left w:val="none" w:sz="0" w:space="0" w:color="auto"/>
                        <w:bottom w:val="none" w:sz="0" w:space="0" w:color="auto"/>
                        <w:right w:val="none" w:sz="0" w:space="0" w:color="auto"/>
                      </w:divBdr>
                    </w:div>
                    <w:div w:id="3887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51492">
          <w:marLeft w:val="0"/>
          <w:marRight w:val="0"/>
          <w:marTop w:val="0"/>
          <w:marBottom w:val="0"/>
          <w:divBdr>
            <w:top w:val="none" w:sz="0" w:space="0" w:color="auto"/>
            <w:left w:val="none" w:sz="0" w:space="0" w:color="auto"/>
            <w:bottom w:val="none" w:sz="0" w:space="0" w:color="auto"/>
            <w:right w:val="none" w:sz="0" w:space="0" w:color="auto"/>
          </w:divBdr>
          <w:divsChild>
            <w:div w:id="2054380872">
              <w:marLeft w:val="0"/>
              <w:marRight w:val="0"/>
              <w:marTop w:val="0"/>
              <w:marBottom w:val="0"/>
              <w:divBdr>
                <w:top w:val="none" w:sz="0" w:space="0" w:color="auto"/>
                <w:left w:val="none" w:sz="0" w:space="0" w:color="auto"/>
                <w:bottom w:val="none" w:sz="0" w:space="0" w:color="auto"/>
                <w:right w:val="none" w:sz="0" w:space="0" w:color="auto"/>
              </w:divBdr>
              <w:divsChild>
                <w:div w:id="1774589286">
                  <w:marLeft w:val="0"/>
                  <w:marRight w:val="0"/>
                  <w:marTop w:val="0"/>
                  <w:marBottom w:val="0"/>
                  <w:divBdr>
                    <w:top w:val="none" w:sz="0" w:space="0" w:color="auto"/>
                    <w:left w:val="none" w:sz="0" w:space="0" w:color="auto"/>
                    <w:bottom w:val="none" w:sz="0" w:space="0" w:color="auto"/>
                    <w:right w:val="none" w:sz="0" w:space="0" w:color="auto"/>
                  </w:divBdr>
                </w:div>
                <w:div w:id="1807578127">
                  <w:marLeft w:val="0"/>
                  <w:marRight w:val="0"/>
                  <w:marTop w:val="0"/>
                  <w:marBottom w:val="0"/>
                  <w:divBdr>
                    <w:top w:val="none" w:sz="0" w:space="0" w:color="auto"/>
                    <w:left w:val="none" w:sz="0" w:space="0" w:color="auto"/>
                    <w:bottom w:val="none" w:sz="0" w:space="0" w:color="auto"/>
                    <w:right w:val="none" w:sz="0" w:space="0" w:color="auto"/>
                  </w:divBdr>
                </w:div>
                <w:div w:id="27068808">
                  <w:marLeft w:val="0"/>
                  <w:marRight w:val="0"/>
                  <w:marTop w:val="0"/>
                  <w:marBottom w:val="0"/>
                  <w:divBdr>
                    <w:top w:val="none" w:sz="0" w:space="0" w:color="auto"/>
                    <w:left w:val="none" w:sz="0" w:space="0" w:color="auto"/>
                    <w:bottom w:val="none" w:sz="0" w:space="0" w:color="auto"/>
                    <w:right w:val="none" w:sz="0" w:space="0" w:color="auto"/>
                  </w:divBdr>
                </w:div>
                <w:div w:id="953295507">
                  <w:marLeft w:val="0"/>
                  <w:marRight w:val="0"/>
                  <w:marTop w:val="0"/>
                  <w:marBottom w:val="0"/>
                  <w:divBdr>
                    <w:top w:val="none" w:sz="0" w:space="0" w:color="auto"/>
                    <w:left w:val="none" w:sz="0" w:space="0" w:color="auto"/>
                    <w:bottom w:val="none" w:sz="0" w:space="0" w:color="auto"/>
                    <w:right w:val="none" w:sz="0" w:space="0" w:color="auto"/>
                  </w:divBdr>
                </w:div>
                <w:div w:id="1909920549">
                  <w:marLeft w:val="0"/>
                  <w:marRight w:val="0"/>
                  <w:marTop w:val="0"/>
                  <w:marBottom w:val="0"/>
                  <w:divBdr>
                    <w:top w:val="none" w:sz="0" w:space="0" w:color="auto"/>
                    <w:left w:val="none" w:sz="0" w:space="0" w:color="auto"/>
                    <w:bottom w:val="none" w:sz="0" w:space="0" w:color="auto"/>
                    <w:right w:val="none" w:sz="0" w:space="0" w:color="auto"/>
                  </w:divBdr>
                </w:div>
                <w:div w:id="2034727686">
                  <w:marLeft w:val="0"/>
                  <w:marRight w:val="0"/>
                  <w:marTop w:val="0"/>
                  <w:marBottom w:val="0"/>
                  <w:divBdr>
                    <w:top w:val="none" w:sz="0" w:space="0" w:color="auto"/>
                    <w:left w:val="none" w:sz="0" w:space="0" w:color="auto"/>
                    <w:bottom w:val="none" w:sz="0" w:space="0" w:color="auto"/>
                    <w:right w:val="none" w:sz="0" w:space="0" w:color="auto"/>
                  </w:divBdr>
                </w:div>
                <w:div w:id="1250698906">
                  <w:marLeft w:val="0"/>
                  <w:marRight w:val="0"/>
                  <w:marTop w:val="0"/>
                  <w:marBottom w:val="0"/>
                  <w:divBdr>
                    <w:top w:val="none" w:sz="0" w:space="0" w:color="auto"/>
                    <w:left w:val="none" w:sz="0" w:space="0" w:color="auto"/>
                    <w:bottom w:val="none" w:sz="0" w:space="0" w:color="auto"/>
                    <w:right w:val="none" w:sz="0" w:space="0" w:color="auto"/>
                  </w:divBdr>
                </w:div>
                <w:div w:id="786389779">
                  <w:marLeft w:val="0"/>
                  <w:marRight w:val="0"/>
                  <w:marTop w:val="0"/>
                  <w:marBottom w:val="0"/>
                  <w:divBdr>
                    <w:top w:val="none" w:sz="0" w:space="0" w:color="auto"/>
                    <w:left w:val="none" w:sz="0" w:space="0" w:color="auto"/>
                    <w:bottom w:val="none" w:sz="0" w:space="0" w:color="auto"/>
                    <w:right w:val="none" w:sz="0" w:space="0" w:color="auto"/>
                  </w:divBdr>
                  <w:divsChild>
                    <w:div w:id="1763719456">
                      <w:marLeft w:val="0"/>
                      <w:marRight w:val="0"/>
                      <w:marTop w:val="0"/>
                      <w:marBottom w:val="0"/>
                      <w:divBdr>
                        <w:top w:val="none" w:sz="0" w:space="0" w:color="auto"/>
                        <w:left w:val="none" w:sz="0" w:space="0" w:color="auto"/>
                        <w:bottom w:val="none" w:sz="0" w:space="0" w:color="auto"/>
                        <w:right w:val="none" w:sz="0" w:space="0" w:color="auto"/>
                      </w:divBdr>
                    </w:div>
                    <w:div w:id="355733136">
                      <w:marLeft w:val="0"/>
                      <w:marRight w:val="0"/>
                      <w:marTop w:val="0"/>
                      <w:marBottom w:val="0"/>
                      <w:divBdr>
                        <w:top w:val="none" w:sz="0" w:space="0" w:color="auto"/>
                        <w:left w:val="none" w:sz="0" w:space="0" w:color="auto"/>
                        <w:bottom w:val="none" w:sz="0" w:space="0" w:color="auto"/>
                        <w:right w:val="none" w:sz="0" w:space="0" w:color="auto"/>
                      </w:divBdr>
                    </w:div>
                    <w:div w:id="596908872">
                      <w:marLeft w:val="0"/>
                      <w:marRight w:val="0"/>
                      <w:marTop w:val="0"/>
                      <w:marBottom w:val="0"/>
                      <w:divBdr>
                        <w:top w:val="none" w:sz="0" w:space="0" w:color="auto"/>
                        <w:left w:val="none" w:sz="0" w:space="0" w:color="auto"/>
                        <w:bottom w:val="none" w:sz="0" w:space="0" w:color="auto"/>
                        <w:right w:val="none" w:sz="0" w:space="0" w:color="auto"/>
                      </w:divBdr>
                    </w:div>
                    <w:div w:id="963192153">
                      <w:marLeft w:val="0"/>
                      <w:marRight w:val="0"/>
                      <w:marTop w:val="0"/>
                      <w:marBottom w:val="0"/>
                      <w:divBdr>
                        <w:top w:val="none" w:sz="0" w:space="0" w:color="auto"/>
                        <w:left w:val="none" w:sz="0" w:space="0" w:color="auto"/>
                        <w:bottom w:val="none" w:sz="0" w:space="0" w:color="auto"/>
                        <w:right w:val="none" w:sz="0" w:space="0" w:color="auto"/>
                      </w:divBdr>
                    </w:div>
                    <w:div w:id="1541504376">
                      <w:marLeft w:val="0"/>
                      <w:marRight w:val="0"/>
                      <w:marTop w:val="0"/>
                      <w:marBottom w:val="0"/>
                      <w:divBdr>
                        <w:top w:val="none" w:sz="0" w:space="0" w:color="auto"/>
                        <w:left w:val="none" w:sz="0" w:space="0" w:color="auto"/>
                        <w:bottom w:val="none" w:sz="0" w:space="0" w:color="auto"/>
                        <w:right w:val="none" w:sz="0" w:space="0" w:color="auto"/>
                      </w:divBdr>
                    </w:div>
                    <w:div w:id="170805142">
                      <w:marLeft w:val="0"/>
                      <w:marRight w:val="0"/>
                      <w:marTop w:val="0"/>
                      <w:marBottom w:val="0"/>
                      <w:divBdr>
                        <w:top w:val="none" w:sz="0" w:space="0" w:color="auto"/>
                        <w:left w:val="none" w:sz="0" w:space="0" w:color="auto"/>
                        <w:bottom w:val="none" w:sz="0" w:space="0" w:color="auto"/>
                        <w:right w:val="none" w:sz="0" w:space="0" w:color="auto"/>
                      </w:divBdr>
                    </w:div>
                    <w:div w:id="14760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2229">
          <w:marLeft w:val="0"/>
          <w:marRight w:val="0"/>
          <w:marTop w:val="0"/>
          <w:marBottom w:val="0"/>
          <w:divBdr>
            <w:top w:val="none" w:sz="0" w:space="0" w:color="auto"/>
            <w:left w:val="none" w:sz="0" w:space="0" w:color="auto"/>
            <w:bottom w:val="none" w:sz="0" w:space="0" w:color="auto"/>
            <w:right w:val="none" w:sz="0" w:space="0" w:color="auto"/>
          </w:divBdr>
          <w:divsChild>
            <w:div w:id="1526674831">
              <w:marLeft w:val="0"/>
              <w:marRight w:val="0"/>
              <w:marTop w:val="0"/>
              <w:marBottom w:val="0"/>
              <w:divBdr>
                <w:top w:val="none" w:sz="0" w:space="0" w:color="auto"/>
                <w:left w:val="none" w:sz="0" w:space="0" w:color="auto"/>
                <w:bottom w:val="none" w:sz="0" w:space="0" w:color="auto"/>
                <w:right w:val="none" w:sz="0" w:space="0" w:color="auto"/>
              </w:divBdr>
              <w:divsChild>
                <w:div w:id="1496385370">
                  <w:marLeft w:val="0"/>
                  <w:marRight w:val="0"/>
                  <w:marTop w:val="0"/>
                  <w:marBottom w:val="0"/>
                  <w:divBdr>
                    <w:top w:val="none" w:sz="0" w:space="0" w:color="auto"/>
                    <w:left w:val="none" w:sz="0" w:space="0" w:color="auto"/>
                    <w:bottom w:val="none" w:sz="0" w:space="0" w:color="auto"/>
                    <w:right w:val="none" w:sz="0" w:space="0" w:color="auto"/>
                  </w:divBdr>
                </w:div>
                <w:div w:id="218320893">
                  <w:marLeft w:val="0"/>
                  <w:marRight w:val="0"/>
                  <w:marTop w:val="0"/>
                  <w:marBottom w:val="0"/>
                  <w:divBdr>
                    <w:top w:val="none" w:sz="0" w:space="0" w:color="auto"/>
                    <w:left w:val="none" w:sz="0" w:space="0" w:color="auto"/>
                    <w:bottom w:val="none" w:sz="0" w:space="0" w:color="auto"/>
                    <w:right w:val="none" w:sz="0" w:space="0" w:color="auto"/>
                  </w:divBdr>
                </w:div>
                <w:div w:id="956715144">
                  <w:marLeft w:val="0"/>
                  <w:marRight w:val="0"/>
                  <w:marTop w:val="0"/>
                  <w:marBottom w:val="0"/>
                  <w:divBdr>
                    <w:top w:val="none" w:sz="0" w:space="0" w:color="auto"/>
                    <w:left w:val="none" w:sz="0" w:space="0" w:color="auto"/>
                    <w:bottom w:val="none" w:sz="0" w:space="0" w:color="auto"/>
                    <w:right w:val="none" w:sz="0" w:space="0" w:color="auto"/>
                  </w:divBdr>
                </w:div>
                <w:div w:id="262957884">
                  <w:marLeft w:val="0"/>
                  <w:marRight w:val="0"/>
                  <w:marTop w:val="0"/>
                  <w:marBottom w:val="0"/>
                  <w:divBdr>
                    <w:top w:val="none" w:sz="0" w:space="0" w:color="auto"/>
                    <w:left w:val="none" w:sz="0" w:space="0" w:color="auto"/>
                    <w:bottom w:val="none" w:sz="0" w:space="0" w:color="auto"/>
                    <w:right w:val="none" w:sz="0" w:space="0" w:color="auto"/>
                  </w:divBdr>
                </w:div>
                <w:div w:id="1992909061">
                  <w:marLeft w:val="0"/>
                  <w:marRight w:val="0"/>
                  <w:marTop w:val="0"/>
                  <w:marBottom w:val="0"/>
                  <w:divBdr>
                    <w:top w:val="none" w:sz="0" w:space="0" w:color="auto"/>
                    <w:left w:val="none" w:sz="0" w:space="0" w:color="auto"/>
                    <w:bottom w:val="none" w:sz="0" w:space="0" w:color="auto"/>
                    <w:right w:val="none" w:sz="0" w:space="0" w:color="auto"/>
                  </w:divBdr>
                </w:div>
                <w:div w:id="675301930">
                  <w:marLeft w:val="0"/>
                  <w:marRight w:val="0"/>
                  <w:marTop w:val="0"/>
                  <w:marBottom w:val="0"/>
                  <w:divBdr>
                    <w:top w:val="none" w:sz="0" w:space="0" w:color="auto"/>
                    <w:left w:val="none" w:sz="0" w:space="0" w:color="auto"/>
                    <w:bottom w:val="none" w:sz="0" w:space="0" w:color="auto"/>
                    <w:right w:val="none" w:sz="0" w:space="0" w:color="auto"/>
                  </w:divBdr>
                </w:div>
                <w:div w:id="535386762">
                  <w:marLeft w:val="0"/>
                  <w:marRight w:val="0"/>
                  <w:marTop w:val="0"/>
                  <w:marBottom w:val="0"/>
                  <w:divBdr>
                    <w:top w:val="none" w:sz="0" w:space="0" w:color="auto"/>
                    <w:left w:val="none" w:sz="0" w:space="0" w:color="auto"/>
                    <w:bottom w:val="none" w:sz="0" w:space="0" w:color="auto"/>
                    <w:right w:val="none" w:sz="0" w:space="0" w:color="auto"/>
                  </w:divBdr>
                  <w:divsChild>
                    <w:div w:id="1261254833">
                      <w:marLeft w:val="0"/>
                      <w:marRight w:val="0"/>
                      <w:marTop w:val="0"/>
                      <w:marBottom w:val="0"/>
                      <w:divBdr>
                        <w:top w:val="none" w:sz="0" w:space="0" w:color="auto"/>
                        <w:left w:val="none" w:sz="0" w:space="0" w:color="auto"/>
                        <w:bottom w:val="none" w:sz="0" w:space="0" w:color="auto"/>
                        <w:right w:val="none" w:sz="0" w:space="0" w:color="auto"/>
                      </w:divBdr>
                    </w:div>
                    <w:div w:id="2054840542">
                      <w:marLeft w:val="0"/>
                      <w:marRight w:val="0"/>
                      <w:marTop w:val="0"/>
                      <w:marBottom w:val="0"/>
                      <w:divBdr>
                        <w:top w:val="none" w:sz="0" w:space="0" w:color="auto"/>
                        <w:left w:val="none" w:sz="0" w:space="0" w:color="auto"/>
                        <w:bottom w:val="none" w:sz="0" w:space="0" w:color="auto"/>
                        <w:right w:val="none" w:sz="0" w:space="0" w:color="auto"/>
                      </w:divBdr>
                    </w:div>
                    <w:div w:id="1113280888">
                      <w:marLeft w:val="0"/>
                      <w:marRight w:val="0"/>
                      <w:marTop w:val="0"/>
                      <w:marBottom w:val="0"/>
                      <w:divBdr>
                        <w:top w:val="none" w:sz="0" w:space="0" w:color="auto"/>
                        <w:left w:val="none" w:sz="0" w:space="0" w:color="auto"/>
                        <w:bottom w:val="none" w:sz="0" w:space="0" w:color="auto"/>
                        <w:right w:val="none" w:sz="0" w:space="0" w:color="auto"/>
                      </w:divBdr>
                    </w:div>
                    <w:div w:id="2076735887">
                      <w:marLeft w:val="0"/>
                      <w:marRight w:val="0"/>
                      <w:marTop w:val="0"/>
                      <w:marBottom w:val="0"/>
                      <w:divBdr>
                        <w:top w:val="none" w:sz="0" w:space="0" w:color="auto"/>
                        <w:left w:val="none" w:sz="0" w:space="0" w:color="auto"/>
                        <w:bottom w:val="none" w:sz="0" w:space="0" w:color="auto"/>
                        <w:right w:val="none" w:sz="0" w:space="0" w:color="auto"/>
                      </w:divBdr>
                    </w:div>
                    <w:div w:id="174661550">
                      <w:marLeft w:val="0"/>
                      <w:marRight w:val="0"/>
                      <w:marTop w:val="0"/>
                      <w:marBottom w:val="0"/>
                      <w:divBdr>
                        <w:top w:val="none" w:sz="0" w:space="0" w:color="auto"/>
                        <w:left w:val="none" w:sz="0" w:space="0" w:color="auto"/>
                        <w:bottom w:val="none" w:sz="0" w:space="0" w:color="auto"/>
                        <w:right w:val="none" w:sz="0" w:space="0" w:color="auto"/>
                      </w:divBdr>
                    </w:div>
                    <w:div w:id="18323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4201">
          <w:marLeft w:val="0"/>
          <w:marRight w:val="0"/>
          <w:marTop w:val="0"/>
          <w:marBottom w:val="0"/>
          <w:divBdr>
            <w:top w:val="none" w:sz="0" w:space="0" w:color="auto"/>
            <w:left w:val="none" w:sz="0" w:space="0" w:color="auto"/>
            <w:bottom w:val="none" w:sz="0" w:space="0" w:color="auto"/>
            <w:right w:val="none" w:sz="0" w:space="0" w:color="auto"/>
          </w:divBdr>
          <w:divsChild>
            <w:div w:id="2016836508">
              <w:marLeft w:val="0"/>
              <w:marRight w:val="0"/>
              <w:marTop w:val="0"/>
              <w:marBottom w:val="0"/>
              <w:divBdr>
                <w:top w:val="none" w:sz="0" w:space="0" w:color="auto"/>
                <w:left w:val="none" w:sz="0" w:space="0" w:color="auto"/>
                <w:bottom w:val="none" w:sz="0" w:space="0" w:color="auto"/>
                <w:right w:val="none" w:sz="0" w:space="0" w:color="auto"/>
              </w:divBdr>
              <w:divsChild>
                <w:div w:id="78990279">
                  <w:marLeft w:val="0"/>
                  <w:marRight w:val="0"/>
                  <w:marTop w:val="0"/>
                  <w:marBottom w:val="0"/>
                  <w:divBdr>
                    <w:top w:val="none" w:sz="0" w:space="0" w:color="auto"/>
                    <w:left w:val="none" w:sz="0" w:space="0" w:color="auto"/>
                    <w:bottom w:val="none" w:sz="0" w:space="0" w:color="auto"/>
                    <w:right w:val="none" w:sz="0" w:space="0" w:color="auto"/>
                  </w:divBdr>
                </w:div>
                <w:div w:id="1058094234">
                  <w:marLeft w:val="0"/>
                  <w:marRight w:val="0"/>
                  <w:marTop w:val="0"/>
                  <w:marBottom w:val="0"/>
                  <w:divBdr>
                    <w:top w:val="none" w:sz="0" w:space="0" w:color="auto"/>
                    <w:left w:val="none" w:sz="0" w:space="0" w:color="auto"/>
                    <w:bottom w:val="none" w:sz="0" w:space="0" w:color="auto"/>
                    <w:right w:val="none" w:sz="0" w:space="0" w:color="auto"/>
                  </w:divBdr>
                </w:div>
                <w:div w:id="1758400112">
                  <w:marLeft w:val="0"/>
                  <w:marRight w:val="0"/>
                  <w:marTop w:val="0"/>
                  <w:marBottom w:val="0"/>
                  <w:divBdr>
                    <w:top w:val="none" w:sz="0" w:space="0" w:color="auto"/>
                    <w:left w:val="none" w:sz="0" w:space="0" w:color="auto"/>
                    <w:bottom w:val="none" w:sz="0" w:space="0" w:color="auto"/>
                    <w:right w:val="none" w:sz="0" w:space="0" w:color="auto"/>
                  </w:divBdr>
                </w:div>
                <w:div w:id="1884055184">
                  <w:marLeft w:val="0"/>
                  <w:marRight w:val="0"/>
                  <w:marTop w:val="0"/>
                  <w:marBottom w:val="0"/>
                  <w:divBdr>
                    <w:top w:val="none" w:sz="0" w:space="0" w:color="auto"/>
                    <w:left w:val="none" w:sz="0" w:space="0" w:color="auto"/>
                    <w:bottom w:val="none" w:sz="0" w:space="0" w:color="auto"/>
                    <w:right w:val="none" w:sz="0" w:space="0" w:color="auto"/>
                  </w:divBdr>
                </w:div>
                <w:div w:id="1160388435">
                  <w:marLeft w:val="0"/>
                  <w:marRight w:val="0"/>
                  <w:marTop w:val="0"/>
                  <w:marBottom w:val="0"/>
                  <w:divBdr>
                    <w:top w:val="none" w:sz="0" w:space="0" w:color="auto"/>
                    <w:left w:val="none" w:sz="0" w:space="0" w:color="auto"/>
                    <w:bottom w:val="none" w:sz="0" w:space="0" w:color="auto"/>
                    <w:right w:val="none" w:sz="0" w:space="0" w:color="auto"/>
                  </w:divBdr>
                </w:div>
                <w:div w:id="1311906567">
                  <w:marLeft w:val="0"/>
                  <w:marRight w:val="0"/>
                  <w:marTop w:val="0"/>
                  <w:marBottom w:val="0"/>
                  <w:divBdr>
                    <w:top w:val="none" w:sz="0" w:space="0" w:color="auto"/>
                    <w:left w:val="none" w:sz="0" w:space="0" w:color="auto"/>
                    <w:bottom w:val="none" w:sz="0" w:space="0" w:color="auto"/>
                    <w:right w:val="none" w:sz="0" w:space="0" w:color="auto"/>
                  </w:divBdr>
                </w:div>
                <w:div w:id="1889029015">
                  <w:marLeft w:val="0"/>
                  <w:marRight w:val="0"/>
                  <w:marTop w:val="0"/>
                  <w:marBottom w:val="0"/>
                  <w:divBdr>
                    <w:top w:val="none" w:sz="0" w:space="0" w:color="auto"/>
                    <w:left w:val="none" w:sz="0" w:space="0" w:color="auto"/>
                    <w:bottom w:val="none" w:sz="0" w:space="0" w:color="auto"/>
                    <w:right w:val="none" w:sz="0" w:space="0" w:color="auto"/>
                  </w:divBdr>
                </w:div>
                <w:div w:id="1065446010">
                  <w:marLeft w:val="0"/>
                  <w:marRight w:val="0"/>
                  <w:marTop w:val="0"/>
                  <w:marBottom w:val="0"/>
                  <w:divBdr>
                    <w:top w:val="none" w:sz="0" w:space="0" w:color="auto"/>
                    <w:left w:val="none" w:sz="0" w:space="0" w:color="auto"/>
                    <w:bottom w:val="none" w:sz="0" w:space="0" w:color="auto"/>
                    <w:right w:val="none" w:sz="0" w:space="0" w:color="auto"/>
                  </w:divBdr>
                  <w:divsChild>
                    <w:div w:id="1844971266">
                      <w:marLeft w:val="0"/>
                      <w:marRight w:val="0"/>
                      <w:marTop w:val="0"/>
                      <w:marBottom w:val="0"/>
                      <w:divBdr>
                        <w:top w:val="none" w:sz="0" w:space="0" w:color="auto"/>
                        <w:left w:val="none" w:sz="0" w:space="0" w:color="auto"/>
                        <w:bottom w:val="none" w:sz="0" w:space="0" w:color="auto"/>
                        <w:right w:val="none" w:sz="0" w:space="0" w:color="auto"/>
                      </w:divBdr>
                    </w:div>
                    <w:div w:id="1456439098">
                      <w:marLeft w:val="0"/>
                      <w:marRight w:val="0"/>
                      <w:marTop w:val="0"/>
                      <w:marBottom w:val="0"/>
                      <w:divBdr>
                        <w:top w:val="none" w:sz="0" w:space="0" w:color="auto"/>
                        <w:left w:val="none" w:sz="0" w:space="0" w:color="auto"/>
                        <w:bottom w:val="none" w:sz="0" w:space="0" w:color="auto"/>
                        <w:right w:val="none" w:sz="0" w:space="0" w:color="auto"/>
                      </w:divBdr>
                    </w:div>
                    <w:div w:id="203102505">
                      <w:marLeft w:val="0"/>
                      <w:marRight w:val="0"/>
                      <w:marTop w:val="0"/>
                      <w:marBottom w:val="0"/>
                      <w:divBdr>
                        <w:top w:val="none" w:sz="0" w:space="0" w:color="auto"/>
                        <w:left w:val="none" w:sz="0" w:space="0" w:color="auto"/>
                        <w:bottom w:val="none" w:sz="0" w:space="0" w:color="auto"/>
                        <w:right w:val="none" w:sz="0" w:space="0" w:color="auto"/>
                      </w:divBdr>
                    </w:div>
                    <w:div w:id="1408763643">
                      <w:marLeft w:val="0"/>
                      <w:marRight w:val="0"/>
                      <w:marTop w:val="0"/>
                      <w:marBottom w:val="0"/>
                      <w:divBdr>
                        <w:top w:val="none" w:sz="0" w:space="0" w:color="auto"/>
                        <w:left w:val="none" w:sz="0" w:space="0" w:color="auto"/>
                        <w:bottom w:val="none" w:sz="0" w:space="0" w:color="auto"/>
                        <w:right w:val="none" w:sz="0" w:space="0" w:color="auto"/>
                      </w:divBdr>
                    </w:div>
                    <w:div w:id="1251425125">
                      <w:marLeft w:val="0"/>
                      <w:marRight w:val="0"/>
                      <w:marTop w:val="0"/>
                      <w:marBottom w:val="0"/>
                      <w:divBdr>
                        <w:top w:val="none" w:sz="0" w:space="0" w:color="auto"/>
                        <w:left w:val="none" w:sz="0" w:space="0" w:color="auto"/>
                        <w:bottom w:val="none" w:sz="0" w:space="0" w:color="auto"/>
                        <w:right w:val="none" w:sz="0" w:space="0" w:color="auto"/>
                      </w:divBdr>
                    </w:div>
                    <w:div w:id="930817279">
                      <w:marLeft w:val="0"/>
                      <w:marRight w:val="0"/>
                      <w:marTop w:val="0"/>
                      <w:marBottom w:val="0"/>
                      <w:divBdr>
                        <w:top w:val="none" w:sz="0" w:space="0" w:color="auto"/>
                        <w:left w:val="none" w:sz="0" w:space="0" w:color="auto"/>
                        <w:bottom w:val="none" w:sz="0" w:space="0" w:color="auto"/>
                        <w:right w:val="none" w:sz="0" w:space="0" w:color="auto"/>
                      </w:divBdr>
                    </w:div>
                    <w:div w:id="1883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4344">
          <w:marLeft w:val="0"/>
          <w:marRight w:val="0"/>
          <w:marTop w:val="0"/>
          <w:marBottom w:val="0"/>
          <w:divBdr>
            <w:top w:val="none" w:sz="0" w:space="0" w:color="auto"/>
            <w:left w:val="none" w:sz="0" w:space="0" w:color="auto"/>
            <w:bottom w:val="none" w:sz="0" w:space="0" w:color="auto"/>
            <w:right w:val="none" w:sz="0" w:space="0" w:color="auto"/>
          </w:divBdr>
          <w:divsChild>
            <w:div w:id="891233356">
              <w:marLeft w:val="0"/>
              <w:marRight w:val="0"/>
              <w:marTop w:val="0"/>
              <w:marBottom w:val="0"/>
              <w:divBdr>
                <w:top w:val="none" w:sz="0" w:space="0" w:color="auto"/>
                <w:left w:val="none" w:sz="0" w:space="0" w:color="auto"/>
                <w:bottom w:val="none" w:sz="0" w:space="0" w:color="auto"/>
                <w:right w:val="none" w:sz="0" w:space="0" w:color="auto"/>
              </w:divBdr>
              <w:divsChild>
                <w:div w:id="1828328402">
                  <w:marLeft w:val="0"/>
                  <w:marRight w:val="0"/>
                  <w:marTop w:val="0"/>
                  <w:marBottom w:val="0"/>
                  <w:divBdr>
                    <w:top w:val="none" w:sz="0" w:space="0" w:color="auto"/>
                    <w:left w:val="none" w:sz="0" w:space="0" w:color="auto"/>
                    <w:bottom w:val="none" w:sz="0" w:space="0" w:color="auto"/>
                    <w:right w:val="none" w:sz="0" w:space="0" w:color="auto"/>
                  </w:divBdr>
                </w:div>
                <w:div w:id="1546872791">
                  <w:marLeft w:val="0"/>
                  <w:marRight w:val="0"/>
                  <w:marTop w:val="0"/>
                  <w:marBottom w:val="0"/>
                  <w:divBdr>
                    <w:top w:val="none" w:sz="0" w:space="0" w:color="auto"/>
                    <w:left w:val="none" w:sz="0" w:space="0" w:color="auto"/>
                    <w:bottom w:val="none" w:sz="0" w:space="0" w:color="auto"/>
                    <w:right w:val="none" w:sz="0" w:space="0" w:color="auto"/>
                  </w:divBdr>
                </w:div>
                <w:div w:id="1159544303">
                  <w:marLeft w:val="0"/>
                  <w:marRight w:val="0"/>
                  <w:marTop w:val="0"/>
                  <w:marBottom w:val="0"/>
                  <w:divBdr>
                    <w:top w:val="none" w:sz="0" w:space="0" w:color="auto"/>
                    <w:left w:val="none" w:sz="0" w:space="0" w:color="auto"/>
                    <w:bottom w:val="none" w:sz="0" w:space="0" w:color="auto"/>
                    <w:right w:val="none" w:sz="0" w:space="0" w:color="auto"/>
                  </w:divBdr>
                </w:div>
                <w:div w:id="533691524">
                  <w:marLeft w:val="0"/>
                  <w:marRight w:val="0"/>
                  <w:marTop w:val="0"/>
                  <w:marBottom w:val="0"/>
                  <w:divBdr>
                    <w:top w:val="none" w:sz="0" w:space="0" w:color="auto"/>
                    <w:left w:val="none" w:sz="0" w:space="0" w:color="auto"/>
                    <w:bottom w:val="none" w:sz="0" w:space="0" w:color="auto"/>
                    <w:right w:val="none" w:sz="0" w:space="0" w:color="auto"/>
                  </w:divBdr>
                </w:div>
                <w:div w:id="2129471890">
                  <w:marLeft w:val="0"/>
                  <w:marRight w:val="0"/>
                  <w:marTop w:val="0"/>
                  <w:marBottom w:val="0"/>
                  <w:divBdr>
                    <w:top w:val="none" w:sz="0" w:space="0" w:color="auto"/>
                    <w:left w:val="none" w:sz="0" w:space="0" w:color="auto"/>
                    <w:bottom w:val="none" w:sz="0" w:space="0" w:color="auto"/>
                    <w:right w:val="none" w:sz="0" w:space="0" w:color="auto"/>
                  </w:divBdr>
                </w:div>
                <w:div w:id="1711146714">
                  <w:marLeft w:val="0"/>
                  <w:marRight w:val="0"/>
                  <w:marTop w:val="0"/>
                  <w:marBottom w:val="0"/>
                  <w:divBdr>
                    <w:top w:val="none" w:sz="0" w:space="0" w:color="auto"/>
                    <w:left w:val="none" w:sz="0" w:space="0" w:color="auto"/>
                    <w:bottom w:val="none" w:sz="0" w:space="0" w:color="auto"/>
                    <w:right w:val="none" w:sz="0" w:space="0" w:color="auto"/>
                  </w:divBdr>
                </w:div>
                <w:div w:id="1587687423">
                  <w:marLeft w:val="0"/>
                  <w:marRight w:val="0"/>
                  <w:marTop w:val="0"/>
                  <w:marBottom w:val="0"/>
                  <w:divBdr>
                    <w:top w:val="none" w:sz="0" w:space="0" w:color="auto"/>
                    <w:left w:val="none" w:sz="0" w:space="0" w:color="auto"/>
                    <w:bottom w:val="none" w:sz="0" w:space="0" w:color="auto"/>
                    <w:right w:val="none" w:sz="0" w:space="0" w:color="auto"/>
                  </w:divBdr>
                  <w:divsChild>
                    <w:div w:id="1516114639">
                      <w:marLeft w:val="0"/>
                      <w:marRight w:val="0"/>
                      <w:marTop w:val="0"/>
                      <w:marBottom w:val="0"/>
                      <w:divBdr>
                        <w:top w:val="none" w:sz="0" w:space="0" w:color="auto"/>
                        <w:left w:val="none" w:sz="0" w:space="0" w:color="auto"/>
                        <w:bottom w:val="none" w:sz="0" w:space="0" w:color="auto"/>
                        <w:right w:val="none" w:sz="0" w:space="0" w:color="auto"/>
                      </w:divBdr>
                    </w:div>
                    <w:div w:id="509222414">
                      <w:marLeft w:val="0"/>
                      <w:marRight w:val="0"/>
                      <w:marTop w:val="0"/>
                      <w:marBottom w:val="0"/>
                      <w:divBdr>
                        <w:top w:val="none" w:sz="0" w:space="0" w:color="auto"/>
                        <w:left w:val="none" w:sz="0" w:space="0" w:color="auto"/>
                        <w:bottom w:val="none" w:sz="0" w:space="0" w:color="auto"/>
                        <w:right w:val="none" w:sz="0" w:space="0" w:color="auto"/>
                      </w:divBdr>
                    </w:div>
                    <w:div w:id="303976379">
                      <w:marLeft w:val="0"/>
                      <w:marRight w:val="0"/>
                      <w:marTop w:val="0"/>
                      <w:marBottom w:val="0"/>
                      <w:divBdr>
                        <w:top w:val="none" w:sz="0" w:space="0" w:color="auto"/>
                        <w:left w:val="none" w:sz="0" w:space="0" w:color="auto"/>
                        <w:bottom w:val="none" w:sz="0" w:space="0" w:color="auto"/>
                        <w:right w:val="none" w:sz="0" w:space="0" w:color="auto"/>
                      </w:divBdr>
                    </w:div>
                    <w:div w:id="1480728791">
                      <w:marLeft w:val="0"/>
                      <w:marRight w:val="0"/>
                      <w:marTop w:val="0"/>
                      <w:marBottom w:val="0"/>
                      <w:divBdr>
                        <w:top w:val="none" w:sz="0" w:space="0" w:color="auto"/>
                        <w:left w:val="none" w:sz="0" w:space="0" w:color="auto"/>
                        <w:bottom w:val="none" w:sz="0" w:space="0" w:color="auto"/>
                        <w:right w:val="none" w:sz="0" w:space="0" w:color="auto"/>
                      </w:divBdr>
                    </w:div>
                    <w:div w:id="2088187495">
                      <w:marLeft w:val="0"/>
                      <w:marRight w:val="0"/>
                      <w:marTop w:val="0"/>
                      <w:marBottom w:val="0"/>
                      <w:divBdr>
                        <w:top w:val="none" w:sz="0" w:space="0" w:color="auto"/>
                        <w:left w:val="none" w:sz="0" w:space="0" w:color="auto"/>
                        <w:bottom w:val="none" w:sz="0" w:space="0" w:color="auto"/>
                        <w:right w:val="none" w:sz="0" w:space="0" w:color="auto"/>
                      </w:divBdr>
                    </w:div>
                    <w:div w:id="3257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8884">
          <w:marLeft w:val="0"/>
          <w:marRight w:val="0"/>
          <w:marTop w:val="0"/>
          <w:marBottom w:val="0"/>
          <w:divBdr>
            <w:top w:val="none" w:sz="0" w:space="0" w:color="auto"/>
            <w:left w:val="none" w:sz="0" w:space="0" w:color="auto"/>
            <w:bottom w:val="none" w:sz="0" w:space="0" w:color="auto"/>
            <w:right w:val="none" w:sz="0" w:space="0" w:color="auto"/>
          </w:divBdr>
          <w:divsChild>
            <w:div w:id="357243919">
              <w:marLeft w:val="0"/>
              <w:marRight w:val="0"/>
              <w:marTop w:val="0"/>
              <w:marBottom w:val="0"/>
              <w:divBdr>
                <w:top w:val="none" w:sz="0" w:space="0" w:color="auto"/>
                <w:left w:val="none" w:sz="0" w:space="0" w:color="auto"/>
                <w:bottom w:val="none" w:sz="0" w:space="0" w:color="auto"/>
                <w:right w:val="none" w:sz="0" w:space="0" w:color="auto"/>
              </w:divBdr>
              <w:divsChild>
                <w:div w:id="26568940">
                  <w:marLeft w:val="0"/>
                  <w:marRight w:val="0"/>
                  <w:marTop w:val="0"/>
                  <w:marBottom w:val="0"/>
                  <w:divBdr>
                    <w:top w:val="none" w:sz="0" w:space="0" w:color="auto"/>
                    <w:left w:val="none" w:sz="0" w:space="0" w:color="auto"/>
                    <w:bottom w:val="none" w:sz="0" w:space="0" w:color="auto"/>
                    <w:right w:val="none" w:sz="0" w:space="0" w:color="auto"/>
                  </w:divBdr>
                </w:div>
                <w:div w:id="1549536962">
                  <w:marLeft w:val="0"/>
                  <w:marRight w:val="0"/>
                  <w:marTop w:val="0"/>
                  <w:marBottom w:val="0"/>
                  <w:divBdr>
                    <w:top w:val="none" w:sz="0" w:space="0" w:color="auto"/>
                    <w:left w:val="none" w:sz="0" w:space="0" w:color="auto"/>
                    <w:bottom w:val="none" w:sz="0" w:space="0" w:color="auto"/>
                    <w:right w:val="none" w:sz="0" w:space="0" w:color="auto"/>
                  </w:divBdr>
                </w:div>
                <w:div w:id="685325739">
                  <w:marLeft w:val="0"/>
                  <w:marRight w:val="0"/>
                  <w:marTop w:val="0"/>
                  <w:marBottom w:val="0"/>
                  <w:divBdr>
                    <w:top w:val="none" w:sz="0" w:space="0" w:color="auto"/>
                    <w:left w:val="none" w:sz="0" w:space="0" w:color="auto"/>
                    <w:bottom w:val="none" w:sz="0" w:space="0" w:color="auto"/>
                    <w:right w:val="none" w:sz="0" w:space="0" w:color="auto"/>
                  </w:divBdr>
                </w:div>
                <w:div w:id="1394694794">
                  <w:marLeft w:val="0"/>
                  <w:marRight w:val="0"/>
                  <w:marTop w:val="0"/>
                  <w:marBottom w:val="0"/>
                  <w:divBdr>
                    <w:top w:val="none" w:sz="0" w:space="0" w:color="auto"/>
                    <w:left w:val="none" w:sz="0" w:space="0" w:color="auto"/>
                    <w:bottom w:val="none" w:sz="0" w:space="0" w:color="auto"/>
                    <w:right w:val="none" w:sz="0" w:space="0" w:color="auto"/>
                  </w:divBdr>
                </w:div>
                <w:div w:id="255942851">
                  <w:marLeft w:val="0"/>
                  <w:marRight w:val="0"/>
                  <w:marTop w:val="0"/>
                  <w:marBottom w:val="0"/>
                  <w:divBdr>
                    <w:top w:val="none" w:sz="0" w:space="0" w:color="auto"/>
                    <w:left w:val="none" w:sz="0" w:space="0" w:color="auto"/>
                    <w:bottom w:val="none" w:sz="0" w:space="0" w:color="auto"/>
                    <w:right w:val="none" w:sz="0" w:space="0" w:color="auto"/>
                  </w:divBdr>
                </w:div>
                <w:div w:id="1111703704">
                  <w:marLeft w:val="0"/>
                  <w:marRight w:val="0"/>
                  <w:marTop w:val="0"/>
                  <w:marBottom w:val="0"/>
                  <w:divBdr>
                    <w:top w:val="none" w:sz="0" w:space="0" w:color="auto"/>
                    <w:left w:val="none" w:sz="0" w:space="0" w:color="auto"/>
                    <w:bottom w:val="none" w:sz="0" w:space="0" w:color="auto"/>
                    <w:right w:val="none" w:sz="0" w:space="0" w:color="auto"/>
                  </w:divBdr>
                </w:div>
                <w:div w:id="450902690">
                  <w:marLeft w:val="0"/>
                  <w:marRight w:val="0"/>
                  <w:marTop w:val="0"/>
                  <w:marBottom w:val="0"/>
                  <w:divBdr>
                    <w:top w:val="none" w:sz="0" w:space="0" w:color="auto"/>
                    <w:left w:val="none" w:sz="0" w:space="0" w:color="auto"/>
                    <w:bottom w:val="none" w:sz="0" w:space="0" w:color="auto"/>
                    <w:right w:val="none" w:sz="0" w:space="0" w:color="auto"/>
                  </w:divBdr>
                </w:div>
                <w:div w:id="1962420362">
                  <w:marLeft w:val="0"/>
                  <w:marRight w:val="0"/>
                  <w:marTop w:val="0"/>
                  <w:marBottom w:val="0"/>
                  <w:divBdr>
                    <w:top w:val="none" w:sz="0" w:space="0" w:color="auto"/>
                    <w:left w:val="none" w:sz="0" w:space="0" w:color="auto"/>
                    <w:bottom w:val="none" w:sz="0" w:space="0" w:color="auto"/>
                    <w:right w:val="none" w:sz="0" w:space="0" w:color="auto"/>
                  </w:divBdr>
                </w:div>
                <w:div w:id="1391343163">
                  <w:marLeft w:val="0"/>
                  <w:marRight w:val="0"/>
                  <w:marTop w:val="0"/>
                  <w:marBottom w:val="0"/>
                  <w:divBdr>
                    <w:top w:val="none" w:sz="0" w:space="0" w:color="auto"/>
                    <w:left w:val="none" w:sz="0" w:space="0" w:color="auto"/>
                    <w:bottom w:val="none" w:sz="0" w:space="0" w:color="auto"/>
                    <w:right w:val="none" w:sz="0" w:space="0" w:color="auto"/>
                  </w:divBdr>
                  <w:divsChild>
                    <w:div w:id="1161851437">
                      <w:marLeft w:val="0"/>
                      <w:marRight w:val="0"/>
                      <w:marTop w:val="0"/>
                      <w:marBottom w:val="0"/>
                      <w:divBdr>
                        <w:top w:val="none" w:sz="0" w:space="0" w:color="auto"/>
                        <w:left w:val="none" w:sz="0" w:space="0" w:color="auto"/>
                        <w:bottom w:val="none" w:sz="0" w:space="0" w:color="auto"/>
                        <w:right w:val="none" w:sz="0" w:space="0" w:color="auto"/>
                      </w:divBdr>
                    </w:div>
                    <w:div w:id="1239898827">
                      <w:marLeft w:val="0"/>
                      <w:marRight w:val="0"/>
                      <w:marTop w:val="0"/>
                      <w:marBottom w:val="0"/>
                      <w:divBdr>
                        <w:top w:val="none" w:sz="0" w:space="0" w:color="auto"/>
                        <w:left w:val="none" w:sz="0" w:space="0" w:color="auto"/>
                        <w:bottom w:val="none" w:sz="0" w:space="0" w:color="auto"/>
                        <w:right w:val="none" w:sz="0" w:space="0" w:color="auto"/>
                      </w:divBdr>
                    </w:div>
                    <w:div w:id="974801287">
                      <w:marLeft w:val="0"/>
                      <w:marRight w:val="0"/>
                      <w:marTop w:val="0"/>
                      <w:marBottom w:val="0"/>
                      <w:divBdr>
                        <w:top w:val="none" w:sz="0" w:space="0" w:color="auto"/>
                        <w:left w:val="none" w:sz="0" w:space="0" w:color="auto"/>
                        <w:bottom w:val="none" w:sz="0" w:space="0" w:color="auto"/>
                        <w:right w:val="none" w:sz="0" w:space="0" w:color="auto"/>
                      </w:divBdr>
                    </w:div>
                    <w:div w:id="1708138552">
                      <w:marLeft w:val="0"/>
                      <w:marRight w:val="0"/>
                      <w:marTop w:val="0"/>
                      <w:marBottom w:val="0"/>
                      <w:divBdr>
                        <w:top w:val="none" w:sz="0" w:space="0" w:color="auto"/>
                        <w:left w:val="none" w:sz="0" w:space="0" w:color="auto"/>
                        <w:bottom w:val="none" w:sz="0" w:space="0" w:color="auto"/>
                        <w:right w:val="none" w:sz="0" w:space="0" w:color="auto"/>
                      </w:divBdr>
                    </w:div>
                    <w:div w:id="545945146">
                      <w:marLeft w:val="0"/>
                      <w:marRight w:val="0"/>
                      <w:marTop w:val="0"/>
                      <w:marBottom w:val="0"/>
                      <w:divBdr>
                        <w:top w:val="none" w:sz="0" w:space="0" w:color="auto"/>
                        <w:left w:val="none" w:sz="0" w:space="0" w:color="auto"/>
                        <w:bottom w:val="none" w:sz="0" w:space="0" w:color="auto"/>
                        <w:right w:val="none" w:sz="0" w:space="0" w:color="auto"/>
                      </w:divBdr>
                    </w:div>
                    <w:div w:id="986205347">
                      <w:marLeft w:val="0"/>
                      <w:marRight w:val="0"/>
                      <w:marTop w:val="0"/>
                      <w:marBottom w:val="0"/>
                      <w:divBdr>
                        <w:top w:val="none" w:sz="0" w:space="0" w:color="auto"/>
                        <w:left w:val="none" w:sz="0" w:space="0" w:color="auto"/>
                        <w:bottom w:val="none" w:sz="0" w:space="0" w:color="auto"/>
                        <w:right w:val="none" w:sz="0" w:space="0" w:color="auto"/>
                      </w:divBdr>
                    </w:div>
                    <w:div w:id="844170180">
                      <w:marLeft w:val="0"/>
                      <w:marRight w:val="0"/>
                      <w:marTop w:val="0"/>
                      <w:marBottom w:val="0"/>
                      <w:divBdr>
                        <w:top w:val="none" w:sz="0" w:space="0" w:color="auto"/>
                        <w:left w:val="none" w:sz="0" w:space="0" w:color="auto"/>
                        <w:bottom w:val="none" w:sz="0" w:space="0" w:color="auto"/>
                        <w:right w:val="none" w:sz="0" w:space="0" w:color="auto"/>
                      </w:divBdr>
                    </w:div>
                    <w:div w:id="352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28687">
      <w:bodyDiv w:val="1"/>
      <w:marLeft w:val="0"/>
      <w:marRight w:val="0"/>
      <w:marTop w:val="0"/>
      <w:marBottom w:val="0"/>
      <w:divBdr>
        <w:top w:val="none" w:sz="0" w:space="0" w:color="auto"/>
        <w:left w:val="none" w:sz="0" w:space="0" w:color="auto"/>
        <w:bottom w:val="none" w:sz="0" w:space="0" w:color="auto"/>
        <w:right w:val="none" w:sz="0" w:space="0" w:color="auto"/>
      </w:divBdr>
    </w:div>
    <w:div w:id="1495536279">
      <w:bodyDiv w:val="1"/>
      <w:marLeft w:val="0"/>
      <w:marRight w:val="0"/>
      <w:marTop w:val="0"/>
      <w:marBottom w:val="0"/>
      <w:divBdr>
        <w:top w:val="none" w:sz="0" w:space="0" w:color="auto"/>
        <w:left w:val="none" w:sz="0" w:space="0" w:color="auto"/>
        <w:bottom w:val="none" w:sz="0" w:space="0" w:color="auto"/>
        <w:right w:val="none" w:sz="0" w:space="0" w:color="auto"/>
      </w:divBdr>
    </w:div>
    <w:div w:id="1737821758">
      <w:bodyDiv w:val="1"/>
      <w:marLeft w:val="0"/>
      <w:marRight w:val="0"/>
      <w:marTop w:val="0"/>
      <w:marBottom w:val="0"/>
      <w:divBdr>
        <w:top w:val="none" w:sz="0" w:space="0" w:color="auto"/>
        <w:left w:val="none" w:sz="0" w:space="0" w:color="auto"/>
        <w:bottom w:val="none" w:sz="0" w:space="0" w:color="auto"/>
        <w:right w:val="none" w:sz="0" w:space="0" w:color="auto"/>
      </w:divBdr>
    </w:div>
    <w:div w:id="1849517325">
      <w:bodyDiv w:val="1"/>
      <w:marLeft w:val="0"/>
      <w:marRight w:val="0"/>
      <w:marTop w:val="0"/>
      <w:marBottom w:val="0"/>
      <w:divBdr>
        <w:top w:val="none" w:sz="0" w:space="0" w:color="auto"/>
        <w:left w:val="none" w:sz="0" w:space="0" w:color="auto"/>
        <w:bottom w:val="none" w:sz="0" w:space="0" w:color="auto"/>
        <w:right w:val="none" w:sz="0" w:space="0" w:color="auto"/>
      </w:divBdr>
      <w:divsChild>
        <w:div w:id="869952704">
          <w:marLeft w:val="0"/>
          <w:marRight w:val="0"/>
          <w:marTop w:val="0"/>
          <w:marBottom w:val="0"/>
          <w:divBdr>
            <w:top w:val="none" w:sz="0" w:space="0" w:color="auto"/>
            <w:left w:val="none" w:sz="0" w:space="0" w:color="auto"/>
            <w:bottom w:val="none" w:sz="0" w:space="0" w:color="auto"/>
            <w:right w:val="none" w:sz="0" w:space="0" w:color="auto"/>
          </w:divBdr>
          <w:divsChild>
            <w:div w:id="1107235235">
              <w:marLeft w:val="0"/>
              <w:marRight w:val="0"/>
              <w:marTop w:val="0"/>
              <w:marBottom w:val="0"/>
              <w:divBdr>
                <w:top w:val="none" w:sz="0" w:space="0" w:color="auto"/>
                <w:left w:val="none" w:sz="0" w:space="0" w:color="auto"/>
                <w:bottom w:val="none" w:sz="0" w:space="0" w:color="auto"/>
                <w:right w:val="none" w:sz="0" w:space="0" w:color="auto"/>
              </w:divBdr>
              <w:divsChild>
                <w:div w:id="290408713">
                  <w:marLeft w:val="0"/>
                  <w:marRight w:val="0"/>
                  <w:marTop w:val="0"/>
                  <w:marBottom w:val="0"/>
                  <w:divBdr>
                    <w:top w:val="none" w:sz="0" w:space="0" w:color="auto"/>
                    <w:left w:val="none" w:sz="0" w:space="0" w:color="auto"/>
                    <w:bottom w:val="none" w:sz="0" w:space="0" w:color="auto"/>
                    <w:right w:val="none" w:sz="0" w:space="0" w:color="auto"/>
                  </w:divBdr>
                </w:div>
                <w:div w:id="2031563099">
                  <w:marLeft w:val="0"/>
                  <w:marRight w:val="0"/>
                  <w:marTop w:val="0"/>
                  <w:marBottom w:val="0"/>
                  <w:divBdr>
                    <w:top w:val="none" w:sz="0" w:space="0" w:color="auto"/>
                    <w:left w:val="none" w:sz="0" w:space="0" w:color="auto"/>
                    <w:bottom w:val="none" w:sz="0" w:space="0" w:color="auto"/>
                    <w:right w:val="none" w:sz="0" w:space="0" w:color="auto"/>
                  </w:divBdr>
                </w:div>
                <w:div w:id="1985886159">
                  <w:marLeft w:val="0"/>
                  <w:marRight w:val="0"/>
                  <w:marTop w:val="0"/>
                  <w:marBottom w:val="0"/>
                  <w:divBdr>
                    <w:top w:val="none" w:sz="0" w:space="0" w:color="auto"/>
                    <w:left w:val="none" w:sz="0" w:space="0" w:color="auto"/>
                    <w:bottom w:val="none" w:sz="0" w:space="0" w:color="auto"/>
                    <w:right w:val="none" w:sz="0" w:space="0" w:color="auto"/>
                  </w:divBdr>
                </w:div>
                <w:div w:id="181089171">
                  <w:marLeft w:val="0"/>
                  <w:marRight w:val="0"/>
                  <w:marTop w:val="0"/>
                  <w:marBottom w:val="0"/>
                  <w:divBdr>
                    <w:top w:val="none" w:sz="0" w:space="0" w:color="auto"/>
                    <w:left w:val="none" w:sz="0" w:space="0" w:color="auto"/>
                    <w:bottom w:val="none" w:sz="0" w:space="0" w:color="auto"/>
                    <w:right w:val="none" w:sz="0" w:space="0" w:color="auto"/>
                  </w:divBdr>
                </w:div>
                <w:div w:id="853886925">
                  <w:marLeft w:val="0"/>
                  <w:marRight w:val="0"/>
                  <w:marTop w:val="0"/>
                  <w:marBottom w:val="0"/>
                  <w:divBdr>
                    <w:top w:val="none" w:sz="0" w:space="0" w:color="auto"/>
                    <w:left w:val="none" w:sz="0" w:space="0" w:color="auto"/>
                    <w:bottom w:val="none" w:sz="0" w:space="0" w:color="auto"/>
                    <w:right w:val="none" w:sz="0" w:space="0" w:color="auto"/>
                  </w:divBdr>
                </w:div>
                <w:div w:id="449325642">
                  <w:marLeft w:val="0"/>
                  <w:marRight w:val="0"/>
                  <w:marTop w:val="0"/>
                  <w:marBottom w:val="0"/>
                  <w:divBdr>
                    <w:top w:val="none" w:sz="0" w:space="0" w:color="auto"/>
                    <w:left w:val="none" w:sz="0" w:space="0" w:color="auto"/>
                    <w:bottom w:val="none" w:sz="0" w:space="0" w:color="auto"/>
                    <w:right w:val="none" w:sz="0" w:space="0" w:color="auto"/>
                  </w:divBdr>
                </w:div>
                <w:div w:id="1604263951">
                  <w:marLeft w:val="0"/>
                  <w:marRight w:val="0"/>
                  <w:marTop w:val="0"/>
                  <w:marBottom w:val="0"/>
                  <w:divBdr>
                    <w:top w:val="none" w:sz="0" w:space="0" w:color="auto"/>
                    <w:left w:val="none" w:sz="0" w:space="0" w:color="auto"/>
                    <w:bottom w:val="none" w:sz="0" w:space="0" w:color="auto"/>
                    <w:right w:val="none" w:sz="0" w:space="0" w:color="auto"/>
                  </w:divBdr>
                </w:div>
                <w:div w:id="960451470">
                  <w:marLeft w:val="0"/>
                  <w:marRight w:val="0"/>
                  <w:marTop w:val="0"/>
                  <w:marBottom w:val="0"/>
                  <w:divBdr>
                    <w:top w:val="none" w:sz="0" w:space="0" w:color="auto"/>
                    <w:left w:val="none" w:sz="0" w:space="0" w:color="auto"/>
                    <w:bottom w:val="none" w:sz="0" w:space="0" w:color="auto"/>
                    <w:right w:val="none" w:sz="0" w:space="0" w:color="auto"/>
                  </w:divBdr>
                  <w:divsChild>
                    <w:div w:id="1706321567">
                      <w:marLeft w:val="0"/>
                      <w:marRight w:val="0"/>
                      <w:marTop w:val="0"/>
                      <w:marBottom w:val="0"/>
                      <w:divBdr>
                        <w:top w:val="none" w:sz="0" w:space="0" w:color="auto"/>
                        <w:left w:val="none" w:sz="0" w:space="0" w:color="auto"/>
                        <w:bottom w:val="none" w:sz="0" w:space="0" w:color="auto"/>
                        <w:right w:val="none" w:sz="0" w:space="0" w:color="auto"/>
                      </w:divBdr>
                    </w:div>
                    <w:div w:id="1977564806">
                      <w:marLeft w:val="0"/>
                      <w:marRight w:val="0"/>
                      <w:marTop w:val="0"/>
                      <w:marBottom w:val="0"/>
                      <w:divBdr>
                        <w:top w:val="none" w:sz="0" w:space="0" w:color="auto"/>
                        <w:left w:val="none" w:sz="0" w:space="0" w:color="auto"/>
                        <w:bottom w:val="none" w:sz="0" w:space="0" w:color="auto"/>
                        <w:right w:val="none" w:sz="0" w:space="0" w:color="auto"/>
                      </w:divBdr>
                    </w:div>
                    <w:div w:id="1198275595">
                      <w:marLeft w:val="0"/>
                      <w:marRight w:val="0"/>
                      <w:marTop w:val="0"/>
                      <w:marBottom w:val="0"/>
                      <w:divBdr>
                        <w:top w:val="none" w:sz="0" w:space="0" w:color="auto"/>
                        <w:left w:val="none" w:sz="0" w:space="0" w:color="auto"/>
                        <w:bottom w:val="none" w:sz="0" w:space="0" w:color="auto"/>
                        <w:right w:val="none" w:sz="0" w:space="0" w:color="auto"/>
                      </w:divBdr>
                    </w:div>
                    <w:div w:id="113595927">
                      <w:marLeft w:val="0"/>
                      <w:marRight w:val="0"/>
                      <w:marTop w:val="0"/>
                      <w:marBottom w:val="0"/>
                      <w:divBdr>
                        <w:top w:val="none" w:sz="0" w:space="0" w:color="auto"/>
                        <w:left w:val="none" w:sz="0" w:space="0" w:color="auto"/>
                        <w:bottom w:val="none" w:sz="0" w:space="0" w:color="auto"/>
                        <w:right w:val="none" w:sz="0" w:space="0" w:color="auto"/>
                      </w:divBdr>
                    </w:div>
                    <w:div w:id="1072772475">
                      <w:marLeft w:val="0"/>
                      <w:marRight w:val="0"/>
                      <w:marTop w:val="0"/>
                      <w:marBottom w:val="0"/>
                      <w:divBdr>
                        <w:top w:val="none" w:sz="0" w:space="0" w:color="auto"/>
                        <w:left w:val="none" w:sz="0" w:space="0" w:color="auto"/>
                        <w:bottom w:val="none" w:sz="0" w:space="0" w:color="auto"/>
                        <w:right w:val="none" w:sz="0" w:space="0" w:color="auto"/>
                      </w:divBdr>
                    </w:div>
                    <w:div w:id="1089548438">
                      <w:marLeft w:val="0"/>
                      <w:marRight w:val="0"/>
                      <w:marTop w:val="0"/>
                      <w:marBottom w:val="0"/>
                      <w:divBdr>
                        <w:top w:val="none" w:sz="0" w:space="0" w:color="auto"/>
                        <w:left w:val="none" w:sz="0" w:space="0" w:color="auto"/>
                        <w:bottom w:val="none" w:sz="0" w:space="0" w:color="auto"/>
                        <w:right w:val="none" w:sz="0" w:space="0" w:color="auto"/>
                      </w:divBdr>
                    </w:div>
                    <w:div w:id="1863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443">
          <w:marLeft w:val="0"/>
          <w:marRight w:val="0"/>
          <w:marTop w:val="0"/>
          <w:marBottom w:val="0"/>
          <w:divBdr>
            <w:top w:val="none" w:sz="0" w:space="0" w:color="auto"/>
            <w:left w:val="none" w:sz="0" w:space="0" w:color="auto"/>
            <w:bottom w:val="none" w:sz="0" w:space="0" w:color="auto"/>
            <w:right w:val="none" w:sz="0" w:space="0" w:color="auto"/>
          </w:divBdr>
          <w:divsChild>
            <w:div w:id="638346260">
              <w:marLeft w:val="0"/>
              <w:marRight w:val="0"/>
              <w:marTop w:val="0"/>
              <w:marBottom w:val="0"/>
              <w:divBdr>
                <w:top w:val="none" w:sz="0" w:space="0" w:color="auto"/>
                <w:left w:val="none" w:sz="0" w:space="0" w:color="auto"/>
                <w:bottom w:val="none" w:sz="0" w:space="0" w:color="auto"/>
                <w:right w:val="none" w:sz="0" w:space="0" w:color="auto"/>
              </w:divBdr>
              <w:divsChild>
                <w:div w:id="969550290">
                  <w:marLeft w:val="0"/>
                  <w:marRight w:val="0"/>
                  <w:marTop w:val="0"/>
                  <w:marBottom w:val="0"/>
                  <w:divBdr>
                    <w:top w:val="none" w:sz="0" w:space="0" w:color="auto"/>
                    <w:left w:val="none" w:sz="0" w:space="0" w:color="auto"/>
                    <w:bottom w:val="none" w:sz="0" w:space="0" w:color="auto"/>
                    <w:right w:val="none" w:sz="0" w:space="0" w:color="auto"/>
                  </w:divBdr>
                </w:div>
                <w:div w:id="1751657729">
                  <w:marLeft w:val="0"/>
                  <w:marRight w:val="0"/>
                  <w:marTop w:val="0"/>
                  <w:marBottom w:val="0"/>
                  <w:divBdr>
                    <w:top w:val="none" w:sz="0" w:space="0" w:color="auto"/>
                    <w:left w:val="none" w:sz="0" w:space="0" w:color="auto"/>
                    <w:bottom w:val="none" w:sz="0" w:space="0" w:color="auto"/>
                    <w:right w:val="none" w:sz="0" w:space="0" w:color="auto"/>
                  </w:divBdr>
                </w:div>
                <w:div w:id="588271136">
                  <w:marLeft w:val="0"/>
                  <w:marRight w:val="0"/>
                  <w:marTop w:val="0"/>
                  <w:marBottom w:val="0"/>
                  <w:divBdr>
                    <w:top w:val="none" w:sz="0" w:space="0" w:color="auto"/>
                    <w:left w:val="none" w:sz="0" w:space="0" w:color="auto"/>
                    <w:bottom w:val="none" w:sz="0" w:space="0" w:color="auto"/>
                    <w:right w:val="none" w:sz="0" w:space="0" w:color="auto"/>
                  </w:divBdr>
                </w:div>
                <w:div w:id="781539080">
                  <w:marLeft w:val="0"/>
                  <w:marRight w:val="0"/>
                  <w:marTop w:val="0"/>
                  <w:marBottom w:val="0"/>
                  <w:divBdr>
                    <w:top w:val="none" w:sz="0" w:space="0" w:color="auto"/>
                    <w:left w:val="none" w:sz="0" w:space="0" w:color="auto"/>
                    <w:bottom w:val="none" w:sz="0" w:space="0" w:color="auto"/>
                    <w:right w:val="none" w:sz="0" w:space="0" w:color="auto"/>
                  </w:divBdr>
                </w:div>
                <w:div w:id="1687555161">
                  <w:marLeft w:val="0"/>
                  <w:marRight w:val="0"/>
                  <w:marTop w:val="0"/>
                  <w:marBottom w:val="0"/>
                  <w:divBdr>
                    <w:top w:val="none" w:sz="0" w:space="0" w:color="auto"/>
                    <w:left w:val="none" w:sz="0" w:space="0" w:color="auto"/>
                    <w:bottom w:val="none" w:sz="0" w:space="0" w:color="auto"/>
                    <w:right w:val="none" w:sz="0" w:space="0" w:color="auto"/>
                  </w:divBdr>
                </w:div>
                <w:div w:id="854659079">
                  <w:marLeft w:val="0"/>
                  <w:marRight w:val="0"/>
                  <w:marTop w:val="0"/>
                  <w:marBottom w:val="0"/>
                  <w:divBdr>
                    <w:top w:val="none" w:sz="0" w:space="0" w:color="auto"/>
                    <w:left w:val="none" w:sz="0" w:space="0" w:color="auto"/>
                    <w:bottom w:val="none" w:sz="0" w:space="0" w:color="auto"/>
                    <w:right w:val="none" w:sz="0" w:space="0" w:color="auto"/>
                  </w:divBdr>
                </w:div>
                <w:div w:id="1656572155">
                  <w:marLeft w:val="0"/>
                  <w:marRight w:val="0"/>
                  <w:marTop w:val="0"/>
                  <w:marBottom w:val="0"/>
                  <w:divBdr>
                    <w:top w:val="none" w:sz="0" w:space="0" w:color="auto"/>
                    <w:left w:val="none" w:sz="0" w:space="0" w:color="auto"/>
                    <w:bottom w:val="none" w:sz="0" w:space="0" w:color="auto"/>
                    <w:right w:val="none" w:sz="0" w:space="0" w:color="auto"/>
                  </w:divBdr>
                </w:div>
                <w:div w:id="2013992831">
                  <w:marLeft w:val="0"/>
                  <w:marRight w:val="0"/>
                  <w:marTop w:val="0"/>
                  <w:marBottom w:val="0"/>
                  <w:divBdr>
                    <w:top w:val="none" w:sz="0" w:space="0" w:color="auto"/>
                    <w:left w:val="none" w:sz="0" w:space="0" w:color="auto"/>
                    <w:bottom w:val="none" w:sz="0" w:space="0" w:color="auto"/>
                    <w:right w:val="none" w:sz="0" w:space="0" w:color="auto"/>
                  </w:divBdr>
                  <w:divsChild>
                    <w:div w:id="1704788402">
                      <w:marLeft w:val="0"/>
                      <w:marRight w:val="0"/>
                      <w:marTop w:val="0"/>
                      <w:marBottom w:val="0"/>
                      <w:divBdr>
                        <w:top w:val="none" w:sz="0" w:space="0" w:color="auto"/>
                        <w:left w:val="none" w:sz="0" w:space="0" w:color="auto"/>
                        <w:bottom w:val="none" w:sz="0" w:space="0" w:color="auto"/>
                        <w:right w:val="none" w:sz="0" w:space="0" w:color="auto"/>
                      </w:divBdr>
                    </w:div>
                    <w:div w:id="580792594">
                      <w:marLeft w:val="0"/>
                      <w:marRight w:val="0"/>
                      <w:marTop w:val="0"/>
                      <w:marBottom w:val="0"/>
                      <w:divBdr>
                        <w:top w:val="none" w:sz="0" w:space="0" w:color="auto"/>
                        <w:left w:val="none" w:sz="0" w:space="0" w:color="auto"/>
                        <w:bottom w:val="none" w:sz="0" w:space="0" w:color="auto"/>
                        <w:right w:val="none" w:sz="0" w:space="0" w:color="auto"/>
                      </w:divBdr>
                    </w:div>
                    <w:div w:id="246309993">
                      <w:marLeft w:val="0"/>
                      <w:marRight w:val="0"/>
                      <w:marTop w:val="0"/>
                      <w:marBottom w:val="0"/>
                      <w:divBdr>
                        <w:top w:val="none" w:sz="0" w:space="0" w:color="auto"/>
                        <w:left w:val="none" w:sz="0" w:space="0" w:color="auto"/>
                        <w:bottom w:val="none" w:sz="0" w:space="0" w:color="auto"/>
                        <w:right w:val="none" w:sz="0" w:space="0" w:color="auto"/>
                      </w:divBdr>
                    </w:div>
                    <w:div w:id="709377470">
                      <w:marLeft w:val="0"/>
                      <w:marRight w:val="0"/>
                      <w:marTop w:val="0"/>
                      <w:marBottom w:val="0"/>
                      <w:divBdr>
                        <w:top w:val="none" w:sz="0" w:space="0" w:color="auto"/>
                        <w:left w:val="none" w:sz="0" w:space="0" w:color="auto"/>
                        <w:bottom w:val="none" w:sz="0" w:space="0" w:color="auto"/>
                        <w:right w:val="none" w:sz="0" w:space="0" w:color="auto"/>
                      </w:divBdr>
                    </w:div>
                    <w:div w:id="1334722904">
                      <w:marLeft w:val="0"/>
                      <w:marRight w:val="0"/>
                      <w:marTop w:val="0"/>
                      <w:marBottom w:val="0"/>
                      <w:divBdr>
                        <w:top w:val="none" w:sz="0" w:space="0" w:color="auto"/>
                        <w:left w:val="none" w:sz="0" w:space="0" w:color="auto"/>
                        <w:bottom w:val="none" w:sz="0" w:space="0" w:color="auto"/>
                        <w:right w:val="none" w:sz="0" w:space="0" w:color="auto"/>
                      </w:divBdr>
                    </w:div>
                    <w:div w:id="1560168972">
                      <w:marLeft w:val="0"/>
                      <w:marRight w:val="0"/>
                      <w:marTop w:val="0"/>
                      <w:marBottom w:val="0"/>
                      <w:divBdr>
                        <w:top w:val="none" w:sz="0" w:space="0" w:color="auto"/>
                        <w:left w:val="none" w:sz="0" w:space="0" w:color="auto"/>
                        <w:bottom w:val="none" w:sz="0" w:space="0" w:color="auto"/>
                        <w:right w:val="none" w:sz="0" w:space="0" w:color="auto"/>
                      </w:divBdr>
                    </w:div>
                    <w:div w:id="1434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4861">
          <w:marLeft w:val="0"/>
          <w:marRight w:val="0"/>
          <w:marTop w:val="0"/>
          <w:marBottom w:val="0"/>
          <w:divBdr>
            <w:top w:val="none" w:sz="0" w:space="0" w:color="auto"/>
            <w:left w:val="none" w:sz="0" w:space="0" w:color="auto"/>
            <w:bottom w:val="none" w:sz="0" w:space="0" w:color="auto"/>
            <w:right w:val="none" w:sz="0" w:space="0" w:color="auto"/>
          </w:divBdr>
          <w:divsChild>
            <w:div w:id="1327900552">
              <w:marLeft w:val="0"/>
              <w:marRight w:val="0"/>
              <w:marTop w:val="0"/>
              <w:marBottom w:val="0"/>
              <w:divBdr>
                <w:top w:val="none" w:sz="0" w:space="0" w:color="auto"/>
                <w:left w:val="none" w:sz="0" w:space="0" w:color="auto"/>
                <w:bottom w:val="none" w:sz="0" w:space="0" w:color="auto"/>
                <w:right w:val="none" w:sz="0" w:space="0" w:color="auto"/>
              </w:divBdr>
              <w:divsChild>
                <w:div w:id="1261766149">
                  <w:marLeft w:val="0"/>
                  <w:marRight w:val="0"/>
                  <w:marTop w:val="0"/>
                  <w:marBottom w:val="0"/>
                  <w:divBdr>
                    <w:top w:val="none" w:sz="0" w:space="0" w:color="auto"/>
                    <w:left w:val="none" w:sz="0" w:space="0" w:color="auto"/>
                    <w:bottom w:val="none" w:sz="0" w:space="0" w:color="auto"/>
                    <w:right w:val="none" w:sz="0" w:space="0" w:color="auto"/>
                  </w:divBdr>
                </w:div>
                <w:div w:id="1757171097">
                  <w:marLeft w:val="0"/>
                  <w:marRight w:val="0"/>
                  <w:marTop w:val="0"/>
                  <w:marBottom w:val="0"/>
                  <w:divBdr>
                    <w:top w:val="none" w:sz="0" w:space="0" w:color="auto"/>
                    <w:left w:val="none" w:sz="0" w:space="0" w:color="auto"/>
                    <w:bottom w:val="none" w:sz="0" w:space="0" w:color="auto"/>
                    <w:right w:val="none" w:sz="0" w:space="0" w:color="auto"/>
                  </w:divBdr>
                </w:div>
                <w:div w:id="332807505">
                  <w:marLeft w:val="0"/>
                  <w:marRight w:val="0"/>
                  <w:marTop w:val="0"/>
                  <w:marBottom w:val="0"/>
                  <w:divBdr>
                    <w:top w:val="none" w:sz="0" w:space="0" w:color="auto"/>
                    <w:left w:val="none" w:sz="0" w:space="0" w:color="auto"/>
                    <w:bottom w:val="none" w:sz="0" w:space="0" w:color="auto"/>
                    <w:right w:val="none" w:sz="0" w:space="0" w:color="auto"/>
                  </w:divBdr>
                </w:div>
                <w:div w:id="1724131201">
                  <w:marLeft w:val="0"/>
                  <w:marRight w:val="0"/>
                  <w:marTop w:val="0"/>
                  <w:marBottom w:val="0"/>
                  <w:divBdr>
                    <w:top w:val="none" w:sz="0" w:space="0" w:color="auto"/>
                    <w:left w:val="none" w:sz="0" w:space="0" w:color="auto"/>
                    <w:bottom w:val="none" w:sz="0" w:space="0" w:color="auto"/>
                    <w:right w:val="none" w:sz="0" w:space="0" w:color="auto"/>
                  </w:divBdr>
                </w:div>
                <w:div w:id="105974836">
                  <w:marLeft w:val="0"/>
                  <w:marRight w:val="0"/>
                  <w:marTop w:val="0"/>
                  <w:marBottom w:val="0"/>
                  <w:divBdr>
                    <w:top w:val="none" w:sz="0" w:space="0" w:color="auto"/>
                    <w:left w:val="none" w:sz="0" w:space="0" w:color="auto"/>
                    <w:bottom w:val="none" w:sz="0" w:space="0" w:color="auto"/>
                    <w:right w:val="none" w:sz="0" w:space="0" w:color="auto"/>
                  </w:divBdr>
                </w:div>
                <w:div w:id="613244842">
                  <w:marLeft w:val="0"/>
                  <w:marRight w:val="0"/>
                  <w:marTop w:val="0"/>
                  <w:marBottom w:val="0"/>
                  <w:divBdr>
                    <w:top w:val="none" w:sz="0" w:space="0" w:color="auto"/>
                    <w:left w:val="none" w:sz="0" w:space="0" w:color="auto"/>
                    <w:bottom w:val="none" w:sz="0" w:space="0" w:color="auto"/>
                    <w:right w:val="none" w:sz="0" w:space="0" w:color="auto"/>
                  </w:divBdr>
                </w:div>
                <w:div w:id="357052077">
                  <w:marLeft w:val="0"/>
                  <w:marRight w:val="0"/>
                  <w:marTop w:val="0"/>
                  <w:marBottom w:val="0"/>
                  <w:divBdr>
                    <w:top w:val="none" w:sz="0" w:space="0" w:color="auto"/>
                    <w:left w:val="none" w:sz="0" w:space="0" w:color="auto"/>
                    <w:bottom w:val="none" w:sz="0" w:space="0" w:color="auto"/>
                    <w:right w:val="none" w:sz="0" w:space="0" w:color="auto"/>
                  </w:divBdr>
                </w:div>
                <w:div w:id="1556352007">
                  <w:marLeft w:val="0"/>
                  <w:marRight w:val="0"/>
                  <w:marTop w:val="0"/>
                  <w:marBottom w:val="0"/>
                  <w:divBdr>
                    <w:top w:val="none" w:sz="0" w:space="0" w:color="auto"/>
                    <w:left w:val="none" w:sz="0" w:space="0" w:color="auto"/>
                    <w:bottom w:val="none" w:sz="0" w:space="0" w:color="auto"/>
                    <w:right w:val="none" w:sz="0" w:space="0" w:color="auto"/>
                  </w:divBdr>
                  <w:divsChild>
                    <w:div w:id="965161313">
                      <w:marLeft w:val="0"/>
                      <w:marRight w:val="0"/>
                      <w:marTop w:val="0"/>
                      <w:marBottom w:val="0"/>
                      <w:divBdr>
                        <w:top w:val="none" w:sz="0" w:space="0" w:color="auto"/>
                        <w:left w:val="none" w:sz="0" w:space="0" w:color="auto"/>
                        <w:bottom w:val="none" w:sz="0" w:space="0" w:color="auto"/>
                        <w:right w:val="none" w:sz="0" w:space="0" w:color="auto"/>
                      </w:divBdr>
                    </w:div>
                    <w:div w:id="1517190948">
                      <w:marLeft w:val="0"/>
                      <w:marRight w:val="0"/>
                      <w:marTop w:val="0"/>
                      <w:marBottom w:val="0"/>
                      <w:divBdr>
                        <w:top w:val="none" w:sz="0" w:space="0" w:color="auto"/>
                        <w:left w:val="none" w:sz="0" w:space="0" w:color="auto"/>
                        <w:bottom w:val="none" w:sz="0" w:space="0" w:color="auto"/>
                        <w:right w:val="none" w:sz="0" w:space="0" w:color="auto"/>
                      </w:divBdr>
                    </w:div>
                    <w:div w:id="960762862">
                      <w:marLeft w:val="0"/>
                      <w:marRight w:val="0"/>
                      <w:marTop w:val="0"/>
                      <w:marBottom w:val="0"/>
                      <w:divBdr>
                        <w:top w:val="none" w:sz="0" w:space="0" w:color="auto"/>
                        <w:left w:val="none" w:sz="0" w:space="0" w:color="auto"/>
                        <w:bottom w:val="none" w:sz="0" w:space="0" w:color="auto"/>
                        <w:right w:val="none" w:sz="0" w:space="0" w:color="auto"/>
                      </w:divBdr>
                    </w:div>
                    <w:div w:id="206379519">
                      <w:marLeft w:val="0"/>
                      <w:marRight w:val="0"/>
                      <w:marTop w:val="0"/>
                      <w:marBottom w:val="0"/>
                      <w:divBdr>
                        <w:top w:val="none" w:sz="0" w:space="0" w:color="auto"/>
                        <w:left w:val="none" w:sz="0" w:space="0" w:color="auto"/>
                        <w:bottom w:val="none" w:sz="0" w:space="0" w:color="auto"/>
                        <w:right w:val="none" w:sz="0" w:space="0" w:color="auto"/>
                      </w:divBdr>
                    </w:div>
                    <w:div w:id="1833253930">
                      <w:marLeft w:val="0"/>
                      <w:marRight w:val="0"/>
                      <w:marTop w:val="0"/>
                      <w:marBottom w:val="0"/>
                      <w:divBdr>
                        <w:top w:val="none" w:sz="0" w:space="0" w:color="auto"/>
                        <w:left w:val="none" w:sz="0" w:space="0" w:color="auto"/>
                        <w:bottom w:val="none" w:sz="0" w:space="0" w:color="auto"/>
                        <w:right w:val="none" w:sz="0" w:space="0" w:color="auto"/>
                      </w:divBdr>
                    </w:div>
                    <w:div w:id="830563654">
                      <w:marLeft w:val="0"/>
                      <w:marRight w:val="0"/>
                      <w:marTop w:val="0"/>
                      <w:marBottom w:val="0"/>
                      <w:divBdr>
                        <w:top w:val="none" w:sz="0" w:space="0" w:color="auto"/>
                        <w:left w:val="none" w:sz="0" w:space="0" w:color="auto"/>
                        <w:bottom w:val="none" w:sz="0" w:space="0" w:color="auto"/>
                        <w:right w:val="none" w:sz="0" w:space="0" w:color="auto"/>
                      </w:divBdr>
                    </w:div>
                    <w:div w:id="1137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29856">
          <w:marLeft w:val="0"/>
          <w:marRight w:val="0"/>
          <w:marTop w:val="0"/>
          <w:marBottom w:val="0"/>
          <w:divBdr>
            <w:top w:val="none" w:sz="0" w:space="0" w:color="auto"/>
            <w:left w:val="none" w:sz="0" w:space="0" w:color="auto"/>
            <w:bottom w:val="none" w:sz="0" w:space="0" w:color="auto"/>
            <w:right w:val="none" w:sz="0" w:space="0" w:color="auto"/>
          </w:divBdr>
          <w:divsChild>
            <w:div w:id="1969776033">
              <w:marLeft w:val="0"/>
              <w:marRight w:val="0"/>
              <w:marTop w:val="0"/>
              <w:marBottom w:val="0"/>
              <w:divBdr>
                <w:top w:val="none" w:sz="0" w:space="0" w:color="auto"/>
                <w:left w:val="none" w:sz="0" w:space="0" w:color="auto"/>
                <w:bottom w:val="none" w:sz="0" w:space="0" w:color="auto"/>
                <w:right w:val="none" w:sz="0" w:space="0" w:color="auto"/>
              </w:divBdr>
              <w:divsChild>
                <w:div w:id="1041324860">
                  <w:marLeft w:val="0"/>
                  <w:marRight w:val="0"/>
                  <w:marTop w:val="0"/>
                  <w:marBottom w:val="0"/>
                  <w:divBdr>
                    <w:top w:val="none" w:sz="0" w:space="0" w:color="auto"/>
                    <w:left w:val="none" w:sz="0" w:space="0" w:color="auto"/>
                    <w:bottom w:val="none" w:sz="0" w:space="0" w:color="auto"/>
                    <w:right w:val="none" w:sz="0" w:space="0" w:color="auto"/>
                  </w:divBdr>
                </w:div>
                <w:div w:id="916011301">
                  <w:marLeft w:val="0"/>
                  <w:marRight w:val="0"/>
                  <w:marTop w:val="0"/>
                  <w:marBottom w:val="0"/>
                  <w:divBdr>
                    <w:top w:val="none" w:sz="0" w:space="0" w:color="auto"/>
                    <w:left w:val="none" w:sz="0" w:space="0" w:color="auto"/>
                    <w:bottom w:val="none" w:sz="0" w:space="0" w:color="auto"/>
                    <w:right w:val="none" w:sz="0" w:space="0" w:color="auto"/>
                  </w:divBdr>
                </w:div>
                <w:div w:id="1725836142">
                  <w:marLeft w:val="0"/>
                  <w:marRight w:val="0"/>
                  <w:marTop w:val="0"/>
                  <w:marBottom w:val="0"/>
                  <w:divBdr>
                    <w:top w:val="none" w:sz="0" w:space="0" w:color="auto"/>
                    <w:left w:val="none" w:sz="0" w:space="0" w:color="auto"/>
                    <w:bottom w:val="none" w:sz="0" w:space="0" w:color="auto"/>
                    <w:right w:val="none" w:sz="0" w:space="0" w:color="auto"/>
                  </w:divBdr>
                </w:div>
                <w:div w:id="495727712">
                  <w:marLeft w:val="0"/>
                  <w:marRight w:val="0"/>
                  <w:marTop w:val="0"/>
                  <w:marBottom w:val="0"/>
                  <w:divBdr>
                    <w:top w:val="none" w:sz="0" w:space="0" w:color="auto"/>
                    <w:left w:val="none" w:sz="0" w:space="0" w:color="auto"/>
                    <w:bottom w:val="none" w:sz="0" w:space="0" w:color="auto"/>
                    <w:right w:val="none" w:sz="0" w:space="0" w:color="auto"/>
                  </w:divBdr>
                </w:div>
                <w:div w:id="1598363439">
                  <w:marLeft w:val="0"/>
                  <w:marRight w:val="0"/>
                  <w:marTop w:val="0"/>
                  <w:marBottom w:val="0"/>
                  <w:divBdr>
                    <w:top w:val="none" w:sz="0" w:space="0" w:color="auto"/>
                    <w:left w:val="none" w:sz="0" w:space="0" w:color="auto"/>
                    <w:bottom w:val="none" w:sz="0" w:space="0" w:color="auto"/>
                    <w:right w:val="none" w:sz="0" w:space="0" w:color="auto"/>
                  </w:divBdr>
                </w:div>
                <w:div w:id="2090348033">
                  <w:marLeft w:val="0"/>
                  <w:marRight w:val="0"/>
                  <w:marTop w:val="0"/>
                  <w:marBottom w:val="0"/>
                  <w:divBdr>
                    <w:top w:val="none" w:sz="0" w:space="0" w:color="auto"/>
                    <w:left w:val="none" w:sz="0" w:space="0" w:color="auto"/>
                    <w:bottom w:val="none" w:sz="0" w:space="0" w:color="auto"/>
                    <w:right w:val="none" w:sz="0" w:space="0" w:color="auto"/>
                  </w:divBdr>
                </w:div>
                <w:div w:id="2028209192">
                  <w:marLeft w:val="0"/>
                  <w:marRight w:val="0"/>
                  <w:marTop w:val="0"/>
                  <w:marBottom w:val="0"/>
                  <w:divBdr>
                    <w:top w:val="none" w:sz="0" w:space="0" w:color="auto"/>
                    <w:left w:val="none" w:sz="0" w:space="0" w:color="auto"/>
                    <w:bottom w:val="none" w:sz="0" w:space="0" w:color="auto"/>
                    <w:right w:val="none" w:sz="0" w:space="0" w:color="auto"/>
                  </w:divBdr>
                  <w:divsChild>
                    <w:div w:id="1858544410">
                      <w:marLeft w:val="0"/>
                      <w:marRight w:val="0"/>
                      <w:marTop w:val="0"/>
                      <w:marBottom w:val="0"/>
                      <w:divBdr>
                        <w:top w:val="none" w:sz="0" w:space="0" w:color="auto"/>
                        <w:left w:val="none" w:sz="0" w:space="0" w:color="auto"/>
                        <w:bottom w:val="none" w:sz="0" w:space="0" w:color="auto"/>
                        <w:right w:val="none" w:sz="0" w:space="0" w:color="auto"/>
                      </w:divBdr>
                    </w:div>
                    <w:div w:id="557789435">
                      <w:marLeft w:val="0"/>
                      <w:marRight w:val="0"/>
                      <w:marTop w:val="0"/>
                      <w:marBottom w:val="0"/>
                      <w:divBdr>
                        <w:top w:val="none" w:sz="0" w:space="0" w:color="auto"/>
                        <w:left w:val="none" w:sz="0" w:space="0" w:color="auto"/>
                        <w:bottom w:val="none" w:sz="0" w:space="0" w:color="auto"/>
                        <w:right w:val="none" w:sz="0" w:space="0" w:color="auto"/>
                      </w:divBdr>
                    </w:div>
                    <w:div w:id="726879622">
                      <w:marLeft w:val="0"/>
                      <w:marRight w:val="0"/>
                      <w:marTop w:val="0"/>
                      <w:marBottom w:val="0"/>
                      <w:divBdr>
                        <w:top w:val="none" w:sz="0" w:space="0" w:color="auto"/>
                        <w:left w:val="none" w:sz="0" w:space="0" w:color="auto"/>
                        <w:bottom w:val="none" w:sz="0" w:space="0" w:color="auto"/>
                        <w:right w:val="none" w:sz="0" w:space="0" w:color="auto"/>
                      </w:divBdr>
                    </w:div>
                    <w:div w:id="1012487816">
                      <w:marLeft w:val="0"/>
                      <w:marRight w:val="0"/>
                      <w:marTop w:val="0"/>
                      <w:marBottom w:val="0"/>
                      <w:divBdr>
                        <w:top w:val="none" w:sz="0" w:space="0" w:color="auto"/>
                        <w:left w:val="none" w:sz="0" w:space="0" w:color="auto"/>
                        <w:bottom w:val="none" w:sz="0" w:space="0" w:color="auto"/>
                        <w:right w:val="none" w:sz="0" w:space="0" w:color="auto"/>
                      </w:divBdr>
                    </w:div>
                    <w:div w:id="1001928867">
                      <w:marLeft w:val="0"/>
                      <w:marRight w:val="0"/>
                      <w:marTop w:val="0"/>
                      <w:marBottom w:val="0"/>
                      <w:divBdr>
                        <w:top w:val="none" w:sz="0" w:space="0" w:color="auto"/>
                        <w:left w:val="none" w:sz="0" w:space="0" w:color="auto"/>
                        <w:bottom w:val="none" w:sz="0" w:space="0" w:color="auto"/>
                        <w:right w:val="none" w:sz="0" w:space="0" w:color="auto"/>
                      </w:divBdr>
                    </w:div>
                    <w:div w:id="16911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5293">
          <w:marLeft w:val="0"/>
          <w:marRight w:val="0"/>
          <w:marTop w:val="0"/>
          <w:marBottom w:val="0"/>
          <w:divBdr>
            <w:top w:val="none" w:sz="0" w:space="0" w:color="auto"/>
            <w:left w:val="none" w:sz="0" w:space="0" w:color="auto"/>
            <w:bottom w:val="none" w:sz="0" w:space="0" w:color="auto"/>
            <w:right w:val="none" w:sz="0" w:space="0" w:color="auto"/>
          </w:divBdr>
          <w:divsChild>
            <w:div w:id="343286397">
              <w:marLeft w:val="0"/>
              <w:marRight w:val="0"/>
              <w:marTop w:val="0"/>
              <w:marBottom w:val="0"/>
              <w:divBdr>
                <w:top w:val="none" w:sz="0" w:space="0" w:color="auto"/>
                <w:left w:val="none" w:sz="0" w:space="0" w:color="auto"/>
                <w:bottom w:val="none" w:sz="0" w:space="0" w:color="auto"/>
                <w:right w:val="none" w:sz="0" w:space="0" w:color="auto"/>
              </w:divBdr>
              <w:divsChild>
                <w:div w:id="2000697061">
                  <w:marLeft w:val="0"/>
                  <w:marRight w:val="0"/>
                  <w:marTop w:val="0"/>
                  <w:marBottom w:val="0"/>
                  <w:divBdr>
                    <w:top w:val="none" w:sz="0" w:space="0" w:color="auto"/>
                    <w:left w:val="none" w:sz="0" w:space="0" w:color="auto"/>
                    <w:bottom w:val="none" w:sz="0" w:space="0" w:color="auto"/>
                    <w:right w:val="none" w:sz="0" w:space="0" w:color="auto"/>
                  </w:divBdr>
                </w:div>
                <w:div w:id="60906865">
                  <w:marLeft w:val="0"/>
                  <w:marRight w:val="0"/>
                  <w:marTop w:val="0"/>
                  <w:marBottom w:val="0"/>
                  <w:divBdr>
                    <w:top w:val="none" w:sz="0" w:space="0" w:color="auto"/>
                    <w:left w:val="none" w:sz="0" w:space="0" w:color="auto"/>
                    <w:bottom w:val="none" w:sz="0" w:space="0" w:color="auto"/>
                    <w:right w:val="none" w:sz="0" w:space="0" w:color="auto"/>
                  </w:divBdr>
                </w:div>
                <w:div w:id="1543714535">
                  <w:marLeft w:val="0"/>
                  <w:marRight w:val="0"/>
                  <w:marTop w:val="0"/>
                  <w:marBottom w:val="0"/>
                  <w:divBdr>
                    <w:top w:val="none" w:sz="0" w:space="0" w:color="auto"/>
                    <w:left w:val="none" w:sz="0" w:space="0" w:color="auto"/>
                    <w:bottom w:val="none" w:sz="0" w:space="0" w:color="auto"/>
                    <w:right w:val="none" w:sz="0" w:space="0" w:color="auto"/>
                  </w:divBdr>
                </w:div>
                <w:div w:id="1223441930">
                  <w:marLeft w:val="0"/>
                  <w:marRight w:val="0"/>
                  <w:marTop w:val="0"/>
                  <w:marBottom w:val="0"/>
                  <w:divBdr>
                    <w:top w:val="none" w:sz="0" w:space="0" w:color="auto"/>
                    <w:left w:val="none" w:sz="0" w:space="0" w:color="auto"/>
                    <w:bottom w:val="none" w:sz="0" w:space="0" w:color="auto"/>
                    <w:right w:val="none" w:sz="0" w:space="0" w:color="auto"/>
                  </w:divBdr>
                </w:div>
                <w:div w:id="854538713">
                  <w:marLeft w:val="0"/>
                  <w:marRight w:val="0"/>
                  <w:marTop w:val="0"/>
                  <w:marBottom w:val="0"/>
                  <w:divBdr>
                    <w:top w:val="none" w:sz="0" w:space="0" w:color="auto"/>
                    <w:left w:val="none" w:sz="0" w:space="0" w:color="auto"/>
                    <w:bottom w:val="none" w:sz="0" w:space="0" w:color="auto"/>
                    <w:right w:val="none" w:sz="0" w:space="0" w:color="auto"/>
                  </w:divBdr>
                </w:div>
                <w:div w:id="1677803583">
                  <w:marLeft w:val="0"/>
                  <w:marRight w:val="0"/>
                  <w:marTop w:val="0"/>
                  <w:marBottom w:val="0"/>
                  <w:divBdr>
                    <w:top w:val="none" w:sz="0" w:space="0" w:color="auto"/>
                    <w:left w:val="none" w:sz="0" w:space="0" w:color="auto"/>
                    <w:bottom w:val="none" w:sz="0" w:space="0" w:color="auto"/>
                    <w:right w:val="none" w:sz="0" w:space="0" w:color="auto"/>
                  </w:divBdr>
                </w:div>
                <w:div w:id="1504318285">
                  <w:marLeft w:val="0"/>
                  <w:marRight w:val="0"/>
                  <w:marTop w:val="0"/>
                  <w:marBottom w:val="0"/>
                  <w:divBdr>
                    <w:top w:val="none" w:sz="0" w:space="0" w:color="auto"/>
                    <w:left w:val="none" w:sz="0" w:space="0" w:color="auto"/>
                    <w:bottom w:val="none" w:sz="0" w:space="0" w:color="auto"/>
                    <w:right w:val="none" w:sz="0" w:space="0" w:color="auto"/>
                  </w:divBdr>
                </w:div>
                <w:div w:id="1929925106">
                  <w:marLeft w:val="0"/>
                  <w:marRight w:val="0"/>
                  <w:marTop w:val="0"/>
                  <w:marBottom w:val="0"/>
                  <w:divBdr>
                    <w:top w:val="none" w:sz="0" w:space="0" w:color="auto"/>
                    <w:left w:val="none" w:sz="0" w:space="0" w:color="auto"/>
                    <w:bottom w:val="none" w:sz="0" w:space="0" w:color="auto"/>
                    <w:right w:val="none" w:sz="0" w:space="0" w:color="auto"/>
                  </w:divBdr>
                </w:div>
                <w:div w:id="1459106863">
                  <w:marLeft w:val="0"/>
                  <w:marRight w:val="0"/>
                  <w:marTop w:val="0"/>
                  <w:marBottom w:val="0"/>
                  <w:divBdr>
                    <w:top w:val="none" w:sz="0" w:space="0" w:color="auto"/>
                    <w:left w:val="none" w:sz="0" w:space="0" w:color="auto"/>
                    <w:bottom w:val="none" w:sz="0" w:space="0" w:color="auto"/>
                    <w:right w:val="none" w:sz="0" w:space="0" w:color="auto"/>
                  </w:divBdr>
                </w:div>
                <w:div w:id="653070423">
                  <w:marLeft w:val="0"/>
                  <w:marRight w:val="0"/>
                  <w:marTop w:val="0"/>
                  <w:marBottom w:val="0"/>
                  <w:divBdr>
                    <w:top w:val="none" w:sz="0" w:space="0" w:color="auto"/>
                    <w:left w:val="none" w:sz="0" w:space="0" w:color="auto"/>
                    <w:bottom w:val="none" w:sz="0" w:space="0" w:color="auto"/>
                    <w:right w:val="none" w:sz="0" w:space="0" w:color="auto"/>
                  </w:divBdr>
                  <w:divsChild>
                    <w:div w:id="348604639">
                      <w:marLeft w:val="0"/>
                      <w:marRight w:val="0"/>
                      <w:marTop w:val="0"/>
                      <w:marBottom w:val="0"/>
                      <w:divBdr>
                        <w:top w:val="none" w:sz="0" w:space="0" w:color="auto"/>
                        <w:left w:val="none" w:sz="0" w:space="0" w:color="auto"/>
                        <w:bottom w:val="none" w:sz="0" w:space="0" w:color="auto"/>
                        <w:right w:val="none" w:sz="0" w:space="0" w:color="auto"/>
                      </w:divBdr>
                    </w:div>
                    <w:div w:id="1104232653">
                      <w:marLeft w:val="0"/>
                      <w:marRight w:val="0"/>
                      <w:marTop w:val="0"/>
                      <w:marBottom w:val="0"/>
                      <w:divBdr>
                        <w:top w:val="none" w:sz="0" w:space="0" w:color="auto"/>
                        <w:left w:val="none" w:sz="0" w:space="0" w:color="auto"/>
                        <w:bottom w:val="none" w:sz="0" w:space="0" w:color="auto"/>
                        <w:right w:val="none" w:sz="0" w:space="0" w:color="auto"/>
                      </w:divBdr>
                    </w:div>
                    <w:div w:id="512843296">
                      <w:marLeft w:val="0"/>
                      <w:marRight w:val="0"/>
                      <w:marTop w:val="0"/>
                      <w:marBottom w:val="0"/>
                      <w:divBdr>
                        <w:top w:val="none" w:sz="0" w:space="0" w:color="auto"/>
                        <w:left w:val="none" w:sz="0" w:space="0" w:color="auto"/>
                        <w:bottom w:val="none" w:sz="0" w:space="0" w:color="auto"/>
                        <w:right w:val="none" w:sz="0" w:space="0" w:color="auto"/>
                      </w:divBdr>
                    </w:div>
                    <w:div w:id="165364938">
                      <w:marLeft w:val="0"/>
                      <w:marRight w:val="0"/>
                      <w:marTop w:val="0"/>
                      <w:marBottom w:val="0"/>
                      <w:divBdr>
                        <w:top w:val="none" w:sz="0" w:space="0" w:color="auto"/>
                        <w:left w:val="none" w:sz="0" w:space="0" w:color="auto"/>
                        <w:bottom w:val="none" w:sz="0" w:space="0" w:color="auto"/>
                        <w:right w:val="none" w:sz="0" w:space="0" w:color="auto"/>
                      </w:divBdr>
                    </w:div>
                    <w:div w:id="290405169">
                      <w:marLeft w:val="0"/>
                      <w:marRight w:val="0"/>
                      <w:marTop w:val="0"/>
                      <w:marBottom w:val="0"/>
                      <w:divBdr>
                        <w:top w:val="none" w:sz="0" w:space="0" w:color="auto"/>
                        <w:left w:val="none" w:sz="0" w:space="0" w:color="auto"/>
                        <w:bottom w:val="none" w:sz="0" w:space="0" w:color="auto"/>
                        <w:right w:val="none" w:sz="0" w:space="0" w:color="auto"/>
                      </w:divBdr>
                    </w:div>
                    <w:div w:id="1564099603">
                      <w:marLeft w:val="0"/>
                      <w:marRight w:val="0"/>
                      <w:marTop w:val="0"/>
                      <w:marBottom w:val="0"/>
                      <w:divBdr>
                        <w:top w:val="none" w:sz="0" w:space="0" w:color="auto"/>
                        <w:left w:val="none" w:sz="0" w:space="0" w:color="auto"/>
                        <w:bottom w:val="none" w:sz="0" w:space="0" w:color="auto"/>
                        <w:right w:val="none" w:sz="0" w:space="0" w:color="auto"/>
                      </w:divBdr>
                    </w:div>
                    <w:div w:id="399257231">
                      <w:marLeft w:val="0"/>
                      <w:marRight w:val="0"/>
                      <w:marTop w:val="0"/>
                      <w:marBottom w:val="0"/>
                      <w:divBdr>
                        <w:top w:val="none" w:sz="0" w:space="0" w:color="auto"/>
                        <w:left w:val="none" w:sz="0" w:space="0" w:color="auto"/>
                        <w:bottom w:val="none" w:sz="0" w:space="0" w:color="auto"/>
                        <w:right w:val="none" w:sz="0" w:space="0" w:color="auto"/>
                      </w:divBdr>
                    </w:div>
                    <w:div w:id="961618400">
                      <w:marLeft w:val="0"/>
                      <w:marRight w:val="0"/>
                      <w:marTop w:val="0"/>
                      <w:marBottom w:val="0"/>
                      <w:divBdr>
                        <w:top w:val="none" w:sz="0" w:space="0" w:color="auto"/>
                        <w:left w:val="none" w:sz="0" w:space="0" w:color="auto"/>
                        <w:bottom w:val="none" w:sz="0" w:space="0" w:color="auto"/>
                        <w:right w:val="none" w:sz="0" w:space="0" w:color="auto"/>
                      </w:divBdr>
                    </w:div>
                    <w:div w:id="5974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2293">
      <w:bodyDiv w:val="1"/>
      <w:marLeft w:val="0"/>
      <w:marRight w:val="0"/>
      <w:marTop w:val="0"/>
      <w:marBottom w:val="0"/>
      <w:divBdr>
        <w:top w:val="none" w:sz="0" w:space="0" w:color="auto"/>
        <w:left w:val="none" w:sz="0" w:space="0" w:color="auto"/>
        <w:bottom w:val="none" w:sz="0" w:space="0" w:color="auto"/>
        <w:right w:val="none" w:sz="0" w:space="0" w:color="auto"/>
      </w:divBdr>
      <w:divsChild>
        <w:div w:id="1463496630">
          <w:marLeft w:val="0"/>
          <w:marRight w:val="0"/>
          <w:marTop w:val="0"/>
          <w:marBottom w:val="0"/>
          <w:divBdr>
            <w:top w:val="none" w:sz="0" w:space="0" w:color="auto"/>
            <w:left w:val="none" w:sz="0" w:space="0" w:color="auto"/>
            <w:bottom w:val="none" w:sz="0" w:space="0" w:color="auto"/>
            <w:right w:val="none" w:sz="0" w:space="0" w:color="auto"/>
          </w:divBdr>
          <w:divsChild>
            <w:div w:id="2073458523">
              <w:marLeft w:val="0"/>
              <w:marRight w:val="0"/>
              <w:marTop w:val="0"/>
              <w:marBottom w:val="0"/>
              <w:divBdr>
                <w:top w:val="none" w:sz="0" w:space="0" w:color="auto"/>
                <w:left w:val="none" w:sz="0" w:space="0" w:color="auto"/>
                <w:bottom w:val="none" w:sz="0" w:space="0" w:color="auto"/>
                <w:right w:val="none" w:sz="0" w:space="0" w:color="auto"/>
              </w:divBdr>
              <w:divsChild>
                <w:div w:id="606499082">
                  <w:marLeft w:val="0"/>
                  <w:marRight w:val="0"/>
                  <w:marTop w:val="0"/>
                  <w:marBottom w:val="0"/>
                  <w:divBdr>
                    <w:top w:val="none" w:sz="0" w:space="0" w:color="auto"/>
                    <w:left w:val="none" w:sz="0" w:space="0" w:color="auto"/>
                    <w:bottom w:val="none" w:sz="0" w:space="0" w:color="auto"/>
                    <w:right w:val="none" w:sz="0" w:space="0" w:color="auto"/>
                  </w:divBdr>
                  <w:divsChild>
                    <w:div w:id="395587748">
                      <w:marLeft w:val="0"/>
                      <w:marRight w:val="0"/>
                      <w:marTop w:val="0"/>
                      <w:marBottom w:val="0"/>
                      <w:divBdr>
                        <w:top w:val="none" w:sz="0" w:space="0" w:color="auto"/>
                        <w:left w:val="none" w:sz="0" w:space="0" w:color="auto"/>
                        <w:bottom w:val="none" w:sz="0" w:space="0" w:color="auto"/>
                        <w:right w:val="none" w:sz="0" w:space="0" w:color="auto"/>
                      </w:divBdr>
                      <w:divsChild>
                        <w:div w:id="1937666307">
                          <w:marLeft w:val="0"/>
                          <w:marRight w:val="0"/>
                          <w:marTop w:val="0"/>
                          <w:marBottom w:val="0"/>
                          <w:divBdr>
                            <w:top w:val="none" w:sz="0" w:space="0" w:color="auto"/>
                            <w:left w:val="none" w:sz="0" w:space="0" w:color="auto"/>
                            <w:bottom w:val="none" w:sz="0" w:space="0" w:color="auto"/>
                            <w:right w:val="none" w:sz="0" w:space="0" w:color="auto"/>
                          </w:divBdr>
                          <w:divsChild>
                            <w:div w:id="59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3954">
                  <w:marLeft w:val="0"/>
                  <w:marRight w:val="0"/>
                  <w:marTop w:val="0"/>
                  <w:marBottom w:val="0"/>
                  <w:divBdr>
                    <w:top w:val="none" w:sz="0" w:space="0" w:color="auto"/>
                    <w:left w:val="none" w:sz="0" w:space="0" w:color="auto"/>
                    <w:bottom w:val="none" w:sz="0" w:space="0" w:color="auto"/>
                    <w:right w:val="none" w:sz="0" w:space="0" w:color="auto"/>
                  </w:divBdr>
                  <w:divsChild>
                    <w:div w:id="816797183">
                      <w:marLeft w:val="0"/>
                      <w:marRight w:val="0"/>
                      <w:marTop w:val="0"/>
                      <w:marBottom w:val="0"/>
                      <w:divBdr>
                        <w:top w:val="none" w:sz="0" w:space="0" w:color="auto"/>
                        <w:left w:val="none" w:sz="0" w:space="0" w:color="auto"/>
                        <w:bottom w:val="none" w:sz="0" w:space="0" w:color="auto"/>
                        <w:right w:val="none" w:sz="0" w:space="0" w:color="auto"/>
                      </w:divBdr>
                      <w:divsChild>
                        <w:div w:id="843057524">
                          <w:marLeft w:val="0"/>
                          <w:marRight w:val="0"/>
                          <w:marTop w:val="0"/>
                          <w:marBottom w:val="0"/>
                          <w:divBdr>
                            <w:top w:val="none" w:sz="0" w:space="0" w:color="auto"/>
                            <w:left w:val="none" w:sz="0" w:space="0" w:color="auto"/>
                            <w:bottom w:val="none" w:sz="0" w:space="0" w:color="auto"/>
                            <w:right w:val="none" w:sz="0" w:space="0" w:color="auto"/>
                          </w:divBdr>
                          <w:divsChild>
                            <w:div w:id="780534464">
                              <w:marLeft w:val="0"/>
                              <w:marRight w:val="0"/>
                              <w:marTop w:val="0"/>
                              <w:marBottom w:val="0"/>
                              <w:divBdr>
                                <w:top w:val="none" w:sz="0" w:space="0" w:color="auto"/>
                                <w:left w:val="none" w:sz="0" w:space="0" w:color="auto"/>
                                <w:bottom w:val="none" w:sz="0" w:space="0" w:color="auto"/>
                                <w:right w:val="none" w:sz="0" w:space="0" w:color="auto"/>
                              </w:divBdr>
                            </w:div>
                            <w:div w:id="426771078">
                              <w:marLeft w:val="0"/>
                              <w:marRight w:val="0"/>
                              <w:marTop w:val="0"/>
                              <w:marBottom w:val="0"/>
                              <w:divBdr>
                                <w:top w:val="none" w:sz="0" w:space="0" w:color="auto"/>
                                <w:left w:val="none" w:sz="0" w:space="0" w:color="auto"/>
                                <w:bottom w:val="none" w:sz="0" w:space="0" w:color="auto"/>
                                <w:right w:val="none" w:sz="0" w:space="0" w:color="auto"/>
                              </w:divBdr>
                            </w:div>
                            <w:div w:id="1239710586">
                              <w:marLeft w:val="0"/>
                              <w:marRight w:val="0"/>
                              <w:marTop w:val="0"/>
                              <w:marBottom w:val="0"/>
                              <w:divBdr>
                                <w:top w:val="none" w:sz="0" w:space="0" w:color="auto"/>
                                <w:left w:val="none" w:sz="0" w:space="0" w:color="auto"/>
                                <w:bottom w:val="none" w:sz="0" w:space="0" w:color="auto"/>
                                <w:right w:val="none" w:sz="0" w:space="0" w:color="auto"/>
                              </w:divBdr>
                            </w:div>
                            <w:div w:id="317416427">
                              <w:marLeft w:val="0"/>
                              <w:marRight w:val="0"/>
                              <w:marTop w:val="0"/>
                              <w:marBottom w:val="0"/>
                              <w:divBdr>
                                <w:top w:val="none" w:sz="0" w:space="0" w:color="auto"/>
                                <w:left w:val="none" w:sz="0" w:space="0" w:color="auto"/>
                                <w:bottom w:val="none" w:sz="0" w:space="0" w:color="auto"/>
                                <w:right w:val="none" w:sz="0" w:space="0" w:color="auto"/>
                              </w:divBdr>
                            </w:div>
                            <w:div w:id="1239051800">
                              <w:marLeft w:val="0"/>
                              <w:marRight w:val="0"/>
                              <w:marTop w:val="0"/>
                              <w:marBottom w:val="0"/>
                              <w:divBdr>
                                <w:top w:val="none" w:sz="0" w:space="0" w:color="auto"/>
                                <w:left w:val="none" w:sz="0" w:space="0" w:color="auto"/>
                                <w:bottom w:val="none" w:sz="0" w:space="0" w:color="auto"/>
                                <w:right w:val="none" w:sz="0" w:space="0" w:color="auto"/>
                              </w:divBdr>
                            </w:div>
                            <w:div w:id="900598525">
                              <w:marLeft w:val="0"/>
                              <w:marRight w:val="0"/>
                              <w:marTop w:val="0"/>
                              <w:marBottom w:val="0"/>
                              <w:divBdr>
                                <w:top w:val="none" w:sz="0" w:space="0" w:color="auto"/>
                                <w:left w:val="none" w:sz="0" w:space="0" w:color="auto"/>
                                <w:bottom w:val="none" w:sz="0" w:space="0" w:color="auto"/>
                                <w:right w:val="none" w:sz="0" w:space="0" w:color="auto"/>
                              </w:divBdr>
                            </w:div>
                            <w:div w:id="4481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5915">
              <w:marLeft w:val="0"/>
              <w:marRight w:val="0"/>
              <w:marTop w:val="0"/>
              <w:marBottom w:val="0"/>
              <w:divBdr>
                <w:top w:val="none" w:sz="0" w:space="0" w:color="auto"/>
                <w:left w:val="none" w:sz="0" w:space="0" w:color="auto"/>
                <w:bottom w:val="none" w:sz="0" w:space="0" w:color="auto"/>
                <w:right w:val="none" w:sz="0" w:space="0" w:color="auto"/>
              </w:divBdr>
            </w:div>
            <w:div w:id="1630430144">
              <w:marLeft w:val="0"/>
              <w:marRight w:val="0"/>
              <w:marTop w:val="0"/>
              <w:marBottom w:val="0"/>
              <w:divBdr>
                <w:top w:val="none" w:sz="0" w:space="0" w:color="auto"/>
                <w:left w:val="none" w:sz="0" w:space="0" w:color="auto"/>
                <w:bottom w:val="none" w:sz="0" w:space="0" w:color="auto"/>
                <w:right w:val="none" w:sz="0" w:space="0" w:color="auto"/>
              </w:divBdr>
              <w:divsChild>
                <w:div w:id="661932018">
                  <w:marLeft w:val="0"/>
                  <w:marRight w:val="0"/>
                  <w:marTop w:val="0"/>
                  <w:marBottom w:val="0"/>
                  <w:divBdr>
                    <w:top w:val="none" w:sz="0" w:space="0" w:color="auto"/>
                    <w:left w:val="none" w:sz="0" w:space="0" w:color="auto"/>
                    <w:bottom w:val="none" w:sz="0" w:space="0" w:color="auto"/>
                    <w:right w:val="none" w:sz="0" w:space="0" w:color="auto"/>
                  </w:divBdr>
                  <w:divsChild>
                    <w:div w:id="1803840464">
                      <w:marLeft w:val="0"/>
                      <w:marRight w:val="0"/>
                      <w:marTop w:val="0"/>
                      <w:marBottom w:val="0"/>
                      <w:divBdr>
                        <w:top w:val="none" w:sz="0" w:space="0" w:color="auto"/>
                        <w:left w:val="none" w:sz="0" w:space="0" w:color="auto"/>
                        <w:bottom w:val="none" w:sz="0" w:space="0" w:color="auto"/>
                        <w:right w:val="none" w:sz="0" w:space="0" w:color="auto"/>
                      </w:divBdr>
                      <w:divsChild>
                        <w:div w:id="552273186">
                          <w:marLeft w:val="0"/>
                          <w:marRight w:val="0"/>
                          <w:marTop w:val="0"/>
                          <w:marBottom w:val="0"/>
                          <w:divBdr>
                            <w:top w:val="none" w:sz="0" w:space="0" w:color="auto"/>
                            <w:left w:val="none" w:sz="0" w:space="0" w:color="auto"/>
                            <w:bottom w:val="none" w:sz="0" w:space="0" w:color="auto"/>
                            <w:right w:val="none" w:sz="0" w:space="0" w:color="auto"/>
                          </w:divBdr>
                          <w:divsChild>
                            <w:div w:id="1941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51488">
                  <w:marLeft w:val="0"/>
                  <w:marRight w:val="0"/>
                  <w:marTop w:val="0"/>
                  <w:marBottom w:val="0"/>
                  <w:divBdr>
                    <w:top w:val="none" w:sz="0" w:space="0" w:color="auto"/>
                    <w:left w:val="none" w:sz="0" w:space="0" w:color="auto"/>
                    <w:bottom w:val="none" w:sz="0" w:space="0" w:color="auto"/>
                    <w:right w:val="none" w:sz="0" w:space="0" w:color="auto"/>
                  </w:divBdr>
                  <w:divsChild>
                    <w:div w:id="1434662935">
                      <w:marLeft w:val="0"/>
                      <w:marRight w:val="0"/>
                      <w:marTop w:val="0"/>
                      <w:marBottom w:val="0"/>
                      <w:divBdr>
                        <w:top w:val="none" w:sz="0" w:space="0" w:color="auto"/>
                        <w:left w:val="none" w:sz="0" w:space="0" w:color="auto"/>
                        <w:bottom w:val="none" w:sz="0" w:space="0" w:color="auto"/>
                        <w:right w:val="none" w:sz="0" w:space="0" w:color="auto"/>
                      </w:divBdr>
                      <w:divsChild>
                        <w:div w:id="2114351856">
                          <w:marLeft w:val="0"/>
                          <w:marRight w:val="0"/>
                          <w:marTop w:val="0"/>
                          <w:marBottom w:val="0"/>
                          <w:divBdr>
                            <w:top w:val="none" w:sz="0" w:space="0" w:color="auto"/>
                            <w:left w:val="none" w:sz="0" w:space="0" w:color="auto"/>
                            <w:bottom w:val="none" w:sz="0" w:space="0" w:color="auto"/>
                            <w:right w:val="none" w:sz="0" w:space="0" w:color="auto"/>
                          </w:divBdr>
                          <w:divsChild>
                            <w:div w:id="537201642">
                              <w:marLeft w:val="0"/>
                              <w:marRight w:val="0"/>
                              <w:marTop w:val="0"/>
                              <w:marBottom w:val="0"/>
                              <w:divBdr>
                                <w:top w:val="none" w:sz="0" w:space="0" w:color="auto"/>
                                <w:left w:val="none" w:sz="0" w:space="0" w:color="auto"/>
                                <w:bottom w:val="none" w:sz="0" w:space="0" w:color="auto"/>
                                <w:right w:val="none" w:sz="0" w:space="0" w:color="auto"/>
                              </w:divBdr>
                            </w:div>
                            <w:div w:id="629088861">
                              <w:marLeft w:val="0"/>
                              <w:marRight w:val="0"/>
                              <w:marTop w:val="0"/>
                              <w:marBottom w:val="0"/>
                              <w:divBdr>
                                <w:top w:val="none" w:sz="0" w:space="0" w:color="auto"/>
                                <w:left w:val="none" w:sz="0" w:space="0" w:color="auto"/>
                                <w:bottom w:val="none" w:sz="0" w:space="0" w:color="auto"/>
                                <w:right w:val="none" w:sz="0" w:space="0" w:color="auto"/>
                              </w:divBdr>
                            </w:div>
                            <w:div w:id="1799447859">
                              <w:marLeft w:val="0"/>
                              <w:marRight w:val="0"/>
                              <w:marTop w:val="0"/>
                              <w:marBottom w:val="0"/>
                              <w:divBdr>
                                <w:top w:val="none" w:sz="0" w:space="0" w:color="auto"/>
                                <w:left w:val="none" w:sz="0" w:space="0" w:color="auto"/>
                                <w:bottom w:val="none" w:sz="0" w:space="0" w:color="auto"/>
                                <w:right w:val="none" w:sz="0" w:space="0" w:color="auto"/>
                              </w:divBdr>
                            </w:div>
                            <w:div w:id="1810780269">
                              <w:marLeft w:val="0"/>
                              <w:marRight w:val="0"/>
                              <w:marTop w:val="0"/>
                              <w:marBottom w:val="0"/>
                              <w:divBdr>
                                <w:top w:val="none" w:sz="0" w:space="0" w:color="auto"/>
                                <w:left w:val="none" w:sz="0" w:space="0" w:color="auto"/>
                                <w:bottom w:val="none" w:sz="0" w:space="0" w:color="auto"/>
                                <w:right w:val="none" w:sz="0" w:space="0" w:color="auto"/>
                              </w:divBdr>
                            </w:div>
                            <w:div w:id="217789102">
                              <w:marLeft w:val="0"/>
                              <w:marRight w:val="0"/>
                              <w:marTop w:val="0"/>
                              <w:marBottom w:val="0"/>
                              <w:divBdr>
                                <w:top w:val="none" w:sz="0" w:space="0" w:color="auto"/>
                                <w:left w:val="none" w:sz="0" w:space="0" w:color="auto"/>
                                <w:bottom w:val="none" w:sz="0" w:space="0" w:color="auto"/>
                                <w:right w:val="none" w:sz="0" w:space="0" w:color="auto"/>
                              </w:divBdr>
                            </w:div>
                            <w:div w:id="1336566609">
                              <w:marLeft w:val="0"/>
                              <w:marRight w:val="0"/>
                              <w:marTop w:val="0"/>
                              <w:marBottom w:val="0"/>
                              <w:divBdr>
                                <w:top w:val="none" w:sz="0" w:space="0" w:color="auto"/>
                                <w:left w:val="none" w:sz="0" w:space="0" w:color="auto"/>
                                <w:bottom w:val="none" w:sz="0" w:space="0" w:color="auto"/>
                                <w:right w:val="none" w:sz="0" w:space="0" w:color="auto"/>
                              </w:divBdr>
                            </w:div>
                            <w:div w:id="1245262279">
                              <w:marLeft w:val="0"/>
                              <w:marRight w:val="0"/>
                              <w:marTop w:val="0"/>
                              <w:marBottom w:val="0"/>
                              <w:divBdr>
                                <w:top w:val="none" w:sz="0" w:space="0" w:color="auto"/>
                                <w:left w:val="none" w:sz="0" w:space="0" w:color="auto"/>
                                <w:bottom w:val="none" w:sz="0" w:space="0" w:color="auto"/>
                                <w:right w:val="none" w:sz="0" w:space="0" w:color="auto"/>
                              </w:divBdr>
                            </w:div>
                            <w:div w:id="953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1786">
              <w:marLeft w:val="0"/>
              <w:marRight w:val="0"/>
              <w:marTop w:val="0"/>
              <w:marBottom w:val="0"/>
              <w:divBdr>
                <w:top w:val="none" w:sz="0" w:space="0" w:color="auto"/>
                <w:left w:val="none" w:sz="0" w:space="0" w:color="auto"/>
                <w:bottom w:val="none" w:sz="0" w:space="0" w:color="auto"/>
                <w:right w:val="none" w:sz="0" w:space="0" w:color="auto"/>
              </w:divBdr>
            </w:div>
            <w:div w:id="1860005659">
              <w:marLeft w:val="0"/>
              <w:marRight w:val="0"/>
              <w:marTop w:val="0"/>
              <w:marBottom w:val="0"/>
              <w:divBdr>
                <w:top w:val="none" w:sz="0" w:space="0" w:color="auto"/>
                <w:left w:val="none" w:sz="0" w:space="0" w:color="auto"/>
                <w:bottom w:val="none" w:sz="0" w:space="0" w:color="auto"/>
                <w:right w:val="none" w:sz="0" w:space="0" w:color="auto"/>
              </w:divBdr>
              <w:divsChild>
                <w:div w:id="1707019919">
                  <w:marLeft w:val="0"/>
                  <w:marRight w:val="0"/>
                  <w:marTop w:val="0"/>
                  <w:marBottom w:val="0"/>
                  <w:divBdr>
                    <w:top w:val="none" w:sz="0" w:space="0" w:color="auto"/>
                    <w:left w:val="none" w:sz="0" w:space="0" w:color="auto"/>
                    <w:bottom w:val="none" w:sz="0" w:space="0" w:color="auto"/>
                    <w:right w:val="none" w:sz="0" w:space="0" w:color="auto"/>
                  </w:divBdr>
                  <w:divsChild>
                    <w:div w:id="1619798008">
                      <w:marLeft w:val="0"/>
                      <w:marRight w:val="0"/>
                      <w:marTop w:val="0"/>
                      <w:marBottom w:val="0"/>
                      <w:divBdr>
                        <w:top w:val="none" w:sz="0" w:space="0" w:color="auto"/>
                        <w:left w:val="none" w:sz="0" w:space="0" w:color="auto"/>
                        <w:bottom w:val="none" w:sz="0" w:space="0" w:color="auto"/>
                        <w:right w:val="none" w:sz="0" w:space="0" w:color="auto"/>
                      </w:divBdr>
                      <w:divsChild>
                        <w:div w:id="501285464">
                          <w:marLeft w:val="0"/>
                          <w:marRight w:val="0"/>
                          <w:marTop w:val="0"/>
                          <w:marBottom w:val="0"/>
                          <w:divBdr>
                            <w:top w:val="none" w:sz="0" w:space="0" w:color="auto"/>
                            <w:left w:val="none" w:sz="0" w:space="0" w:color="auto"/>
                            <w:bottom w:val="none" w:sz="0" w:space="0" w:color="auto"/>
                            <w:right w:val="none" w:sz="0" w:space="0" w:color="auto"/>
                          </w:divBdr>
                          <w:divsChild>
                            <w:div w:id="19133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602">
                  <w:marLeft w:val="0"/>
                  <w:marRight w:val="0"/>
                  <w:marTop w:val="0"/>
                  <w:marBottom w:val="0"/>
                  <w:divBdr>
                    <w:top w:val="none" w:sz="0" w:space="0" w:color="auto"/>
                    <w:left w:val="none" w:sz="0" w:space="0" w:color="auto"/>
                    <w:bottom w:val="none" w:sz="0" w:space="0" w:color="auto"/>
                    <w:right w:val="none" w:sz="0" w:space="0" w:color="auto"/>
                  </w:divBdr>
                  <w:divsChild>
                    <w:div w:id="2055620902">
                      <w:marLeft w:val="0"/>
                      <w:marRight w:val="0"/>
                      <w:marTop w:val="0"/>
                      <w:marBottom w:val="0"/>
                      <w:divBdr>
                        <w:top w:val="none" w:sz="0" w:space="0" w:color="auto"/>
                        <w:left w:val="none" w:sz="0" w:space="0" w:color="auto"/>
                        <w:bottom w:val="none" w:sz="0" w:space="0" w:color="auto"/>
                        <w:right w:val="none" w:sz="0" w:space="0" w:color="auto"/>
                      </w:divBdr>
                      <w:divsChild>
                        <w:div w:id="533006823">
                          <w:marLeft w:val="0"/>
                          <w:marRight w:val="0"/>
                          <w:marTop w:val="0"/>
                          <w:marBottom w:val="0"/>
                          <w:divBdr>
                            <w:top w:val="none" w:sz="0" w:space="0" w:color="auto"/>
                            <w:left w:val="none" w:sz="0" w:space="0" w:color="auto"/>
                            <w:bottom w:val="none" w:sz="0" w:space="0" w:color="auto"/>
                            <w:right w:val="none" w:sz="0" w:space="0" w:color="auto"/>
                          </w:divBdr>
                          <w:divsChild>
                            <w:div w:id="363871462">
                              <w:marLeft w:val="0"/>
                              <w:marRight w:val="0"/>
                              <w:marTop w:val="0"/>
                              <w:marBottom w:val="0"/>
                              <w:divBdr>
                                <w:top w:val="none" w:sz="0" w:space="0" w:color="auto"/>
                                <w:left w:val="none" w:sz="0" w:space="0" w:color="auto"/>
                                <w:bottom w:val="none" w:sz="0" w:space="0" w:color="auto"/>
                                <w:right w:val="none" w:sz="0" w:space="0" w:color="auto"/>
                              </w:divBdr>
                            </w:div>
                            <w:div w:id="1445616936">
                              <w:marLeft w:val="0"/>
                              <w:marRight w:val="0"/>
                              <w:marTop w:val="0"/>
                              <w:marBottom w:val="0"/>
                              <w:divBdr>
                                <w:top w:val="none" w:sz="0" w:space="0" w:color="auto"/>
                                <w:left w:val="none" w:sz="0" w:space="0" w:color="auto"/>
                                <w:bottom w:val="none" w:sz="0" w:space="0" w:color="auto"/>
                                <w:right w:val="none" w:sz="0" w:space="0" w:color="auto"/>
                              </w:divBdr>
                            </w:div>
                            <w:div w:id="2011784909">
                              <w:marLeft w:val="0"/>
                              <w:marRight w:val="0"/>
                              <w:marTop w:val="0"/>
                              <w:marBottom w:val="0"/>
                              <w:divBdr>
                                <w:top w:val="none" w:sz="0" w:space="0" w:color="auto"/>
                                <w:left w:val="none" w:sz="0" w:space="0" w:color="auto"/>
                                <w:bottom w:val="none" w:sz="0" w:space="0" w:color="auto"/>
                                <w:right w:val="none" w:sz="0" w:space="0" w:color="auto"/>
                              </w:divBdr>
                            </w:div>
                            <w:div w:id="1854299422">
                              <w:marLeft w:val="0"/>
                              <w:marRight w:val="0"/>
                              <w:marTop w:val="0"/>
                              <w:marBottom w:val="0"/>
                              <w:divBdr>
                                <w:top w:val="none" w:sz="0" w:space="0" w:color="auto"/>
                                <w:left w:val="none" w:sz="0" w:space="0" w:color="auto"/>
                                <w:bottom w:val="none" w:sz="0" w:space="0" w:color="auto"/>
                                <w:right w:val="none" w:sz="0" w:space="0" w:color="auto"/>
                              </w:divBdr>
                            </w:div>
                            <w:div w:id="1665548989">
                              <w:marLeft w:val="0"/>
                              <w:marRight w:val="0"/>
                              <w:marTop w:val="0"/>
                              <w:marBottom w:val="0"/>
                              <w:divBdr>
                                <w:top w:val="none" w:sz="0" w:space="0" w:color="auto"/>
                                <w:left w:val="none" w:sz="0" w:space="0" w:color="auto"/>
                                <w:bottom w:val="none" w:sz="0" w:space="0" w:color="auto"/>
                                <w:right w:val="none" w:sz="0" w:space="0" w:color="auto"/>
                              </w:divBdr>
                            </w:div>
                            <w:div w:id="1449812513">
                              <w:marLeft w:val="0"/>
                              <w:marRight w:val="0"/>
                              <w:marTop w:val="0"/>
                              <w:marBottom w:val="0"/>
                              <w:divBdr>
                                <w:top w:val="none" w:sz="0" w:space="0" w:color="auto"/>
                                <w:left w:val="none" w:sz="0" w:space="0" w:color="auto"/>
                                <w:bottom w:val="none" w:sz="0" w:space="0" w:color="auto"/>
                                <w:right w:val="none" w:sz="0" w:space="0" w:color="auto"/>
                              </w:divBdr>
                            </w:div>
                            <w:div w:id="548683716">
                              <w:marLeft w:val="0"/>
                              <w:marRight w:val="0"/>
                              <w:marTop w:val="0"/>
                              <w:marBottom w:val="0"/>
                              <w:divBdr>
                                <w:top w:val="none" w:sz="0" w:space="0" w:color="auto"/>
                                <w:left w:val="none" w:sz="0" w:space="0" w:color="auto"/>
                                <w:bottom w:val="none" w:sz="0" w:space="0" w:color="auto"/>
                                <w:right w:val="none" w:sz="0" w:space="0" w:color="auto"/>
                              </w:divBdr>
                            </w:div>
                            <w:div w:id="13507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8">
              <w:marLeft w:val="0"/>
              <w:marRight w:val="0"/>
              <w:marTop w:val="0"/>
              <w:marBottom w:val="0"/>
              <w:divBdr>
                <w:top w:val="none" w:sz="0" w:space="0" w:color="auto"/>
                <w:left w:val="none" w:sz="0" w:space="0" w:color="auto"/>
                <w:bottom w:val="none" w:sz="0" w:space="0" w:color="auto"/>
                <w:right w:val="none" w:sz="0" w:space="0" w:color="auto"/>
              </w:divBdr>
            </w:div>
            <w:div w:id="984553481">
              <w:marLeft w:val="0"/>
              <w:marRight w:val="0"/>
              <w:marTop w:val="0"/>
              <w:marBottom w:val="0"/>
              <w:divBdr>
                <w:top w:val="none" w:sz="0" w:space="0" w:color="auto"/>
                <w:left w:val="none" w:sz="0" w:space="0" w:color="auto"/>
                <w:bottom w:val="none" w:sz="0" w:space="0" w:color="auto"/>
                <w:right w:val="none" w:sz="0" w:space="0" w:color="auto"/>
              </w:divBdr>
              <w:divsChild>
                <w:div w:id="701516753">
                  <w:marLeft w:val="0"/>
                  <w:marRight w:val="0"/>
                  <w:marTop w:val="0"/>
                  <w:marBottom w:val="0"/>
                  <w:divBdr>
                    <w:top w:val="none" w:sz="0" w:space="0" w:color="auto"/>
                    <w:left w:val="none" w:sz="0" w:space="0" w:color="auto"/>
                    <w:bottom w:val="none" w:sz="0" w:space="0" w:color="auto"/>
                    <w:right w:val="none" w:sz="0" w:space="0" w:color="auto"/>
                  </w:divBdr>
                  <w:divsChild>
                    <w:div w:id="2008559086">
                      <w:marLeft w:val="0"/>
                      <w:marRight w:val="0"/>
                      <w:marTop w:val="0"/>
                      <w:marBottom w:val="0"/>
                      <w:divBdr>
                        <w:top w:val="none" w:sz="0" w:space="0" w:color="auto"/>
                        <w:left w:val="none" w:sz="0" w:space="0" w:color="auto"/>
                        <w:bottom w:val="none" w:sz="0" w:space="0" w:color="auto"/>
                        <w:right w:val="none" w:sz="0" w:space="0" w:color="auto"/>
                      </w:divBdr>
                      <w:divsChild>
                        <w:div w:id="636178210">
                          <w:marLeft w:val="0"/>
                          <w:marRight w:val="0"/>
                          <w:marTop w:val="0"/>
                          <w:marBottom w:val="0"/>
                          <w:divBdr>
                            <w:top w:val="none" w:sz="0" w:space="0" w:color="auto"/>
                            <w:left w:val="none" w:sz="0" w:space="0" w:color="auto"/>
                            <w:bottom w:val="none" w:sz="0" w:space="0" w:color="auto"/>
                            <w:right w:val="none" w:sz="0" w:space="0" w:color="auto"/>
                          </w:divBdr>
                          <w:divsChild>
                            <w:div w:id="1265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9643">
                  <w:marLeft w:val="0"/>
                  <w:marRight w:val="0"/>
                  <w:marTop w:val="0"/>
                  <w:marBottom w:val="0"/>
                  <w:divBdr>
                    <w:top w:val="none" w:sz="0" w:space="0" w:color="auto"/>
                    <w:left w:val="none" w:sz="0" w:space="0" w:color="auto"/>
                    <w:bottom w:val="none" w:sz="0" w:space="0" w:color="auto"/>
                    <w:right w:val="none" w:sz="0" w:space="0" w:color="auto"/>
                  </w:divBdr>
                  <w:divsChild>
                    <w:div w:id="1414426449">
                      <w:marLeft w:val="0"/>
                      <w:marRight w:val="0"/>
                      <w:marTop w:val="0"/>
                      <w:marBottom w:val="0"/>
                      <w:divBdr>
                        <w:top w:val="none" w:sz="0" w:space="0" w:color="auto"/>
                        <w:left w:val="none" w:sz="0" w:space="0" w:color="auto"/>
                        <w:bottom w:val="none" w:sz="0" w:space="0" w:color="auto"/>
                        <w:right w:val="none" w:sz="0" w:space="0" w:color="auto"/>
                      </w:divBdr>
                      <w:divsChild>
                        <w:div w:id="1638563423">
                          <w:marLeft w:val="0"/>
                          <w:marRight w:val="0"/>
                          <w:marTop w:val="0"/>
                          <w:marBottom w:val="0"/>
                          <w:divBdr>
                            <w:top w:val="none" w:sz="0" w:space="0" w:color="auto"/>
                            <w:left w:val="none" w:sz="0" w:space="0" w:color="auto"/>
                            <w:bottom w:val="none" w:sz="0" w:space="0" w:color="auto"/>
                            <w:right w:val="none" w:sz="0" w:space="0" w:color="auto"/>
                          </w:divBdr>
                          <w:divsChild>
                            <w:div w:id="486553956">
                              <w:marLeft w:val="0"/>
                              <w:marRight w:val="0"/>
                              <w:marTop w:val="0"/>
                              <w:marBottom w:val="0"/>
                              <w:divBdr>
                                <w:top w:val="none" w:sz="0" w:space="0" w:color="auto"/>
                                <w:left w:val="none" w:sz="0" w:space="0" w:color="auto"/>
                                <w:bottom w:val="none" w:sz="0" w:space="0" w:color="auto"/>
                                <w:right w:val="none" w:sz="0" w:space="0" w:color="auto"/>
                              </w:divBdr>
                            </w:div>
                            <w:div w:id="1036083557">
                              <w:marLeft w:val="0"/>
                              <w:marRight w:val="0"/>
                              <w:marTop w:val="0"/>
                              <w:marBottom w:val="0"/>
                              <w:divBdr>
                                <w:top w:val="none" w:sz="0" w:space="0" w:color="auto"/>
                                <w:left w:val="none" w:sz="0" w:space="0" w:color="auto"/>
                                <w:bottom w:val="none" w:sz="0" w:space="0" w:color="auto"/>
                                <w:right w:val="none" w:sz="0" w:space="0" w:color="auto"/>
                              </w:divBdr>
                            </w:div>
                            <w:div w:id="1914076537">
                              <w:marLeft w:val="0"/>
                              <w:marRight w:val="0"/>
                              <w:marTop w:val="0"/>
                              <w:marBottom w:val="0"/>
                              <w:divBdr>
                                <w:top w:val="none" w:sz="0" w:space="0" w:color="auto"/>
                                <w:left w:val="none" w:sz="0" w:space="0" w:color="auto"/>
                                <w:bottom w:val="none" w:sz="0" w:space="0" w:color="auto"/>
                                <w:right w:val="none" w:sz="0" w:space="0" w:color="auto"/>
                              </w:divBdr>
                            </w:div>
                            <w:div w:id="907616300">
                              <w:marLeft w:val="0"/>
                              <w:marRight w:val="0"/>
                              <w:marTop w:val="0"/>
                              <w:marBottom w:val="0"/>
                              <w:divBdr>
                                <w:top w:val="none" w:sz="0" w:space="0" w:color="auto"/>
                                <w:left w:val="none" w:sz="0" w:space="0" w:color="auto"/>
                                <w:bottom w:val="none" w:sz="0" w:space="0" w:color="auto"/>
                                <w:right w:val="none" w:sz="0" w:space="0" w:color="auto"/>
                              </w:divBdr>
                            </w:div>
                            <w:div w:id="1352534311">
                              <w:marLeft w:val="0"/>
                              <w:marRight w:val="0"/>
                              <w:marTop w:val="0"/>
                              <w:marBottom w:val="0"/>
                              <w:divBdr>
                                <w:top w:val="none" w:sz="0" w:space="0" w:color="auto"/>
                                <w:left w:val="none" w:sz="0" w:space="0" w:color="auto"/>
                                <w:bottom w:val="none" w:sz="0" w:space="0" w:color="auto"/>
                                <w:right w:val="none" w:sz="0" w:space="0" w:color="auto"/>
                              </w:divBdr>
                            </w:div>
                            <w:div w:id="581374883">
                              <w:marLeft w:val="0"/>
                              <w:marRight w:val="0"/>
                              <w:marTop w:val="0"/>
                              <w:marBottom w:val="0"/>
                              <w:divBdr>
                                <w:top w:val="none" w:sz="0" w:space="0" w:color="auto"/>
                                <w:left w:val="none" w:sz="0" w:space="0" w:color="auto"/>
                                <w:bottom w:val="none" w:sz="0" w:space="0" w:color="auto"/>
                                <w:right w:val="none" w:sz="0" w:space="0" w:color="auto"/>
                              </w:divBdr>
                            </w:div>
                            <w:div w:id="19515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24016">
              <w:marLeft w:val="0"/>
              <w:marRight w:val="0"/>
              <w:marTop w:val="0"/>
              <w:marBottom w:val="0"/>
              <w:divBdr>
                <w:top w:val="none" w:sz="0" w:space="0" w:color="auto"/>
                <w:left w:val="none" w:sz="0" w:space="0" w:color="auto"/>
                <w:bottom w:val="none" w:sz="0" w:space="0" w:color="auto"/>
                <w:right w:val="none" w:sz="0" w:space="0" w:color="auto"/>
              </w:divBdr>
            </w:div>
            <w:div w:id="1362586836">
              <w:marLeft w:val="0"/>
              <w:marRight w:val="0"/>
              <w:marTop w:val="0"/>
              <w:marBottom w:val="0"/>
              <w:divBdr>
                <w:top w:val="none" w:sz="0" w:space="0" w:color="auto"/>
                <w:left w:val="none" w:sz="0" w:space="0" w:color="auto"/>
                <w:bottom w:val="none" w:sz="0" w:space="0" w:color="auto"/>
                <w:right w:val="none" w:sz="0" w:space="0" w:color="auto"/>
              </w:divBdr>
              <w:divsChild>
                <w:div w:id="1840385890">
                  <w:marLeft w:val="0"/>
                  <w:marRight w:val="0"/>
                  <w:marTop w:val="0"/>
                  <w:marBottom w:val="0"/>
                  <w:divBdr>
                    <w:top w:val="none" w:sz="0" w:space="0" w:color="auto"/>
                    <w:left w:val="none" w:sz="0" w:space="0" w:color="auto"/>
                    <w:bottom w:val="none" w:sz="0" w:space="0" w:color="auto"/>
                    <w:right w:val="none" w:sz="0" w:space="0" w:color="auto"/>
                  </w:divBdr>
                  <w:divsChild>
                    <w:div w:id="1715471566">
                      <w:marLeft w:val="0"/>
                      <w:marRight w:val="0"/>
                      <w:marTop w:val="0"/>
                      <w:marBottom w:val="0"/>
                      <w:divBdr>
                        <w:top w:val="none" w:sz="0" w:space="0" w:color="auto"/>
                        <w:left w:val="none" w:sz="0" w:space="0" w:color="auto"/>
                        <w:bottom w:val="none" w:sz="0" w:space="0" w:color="auto"/>
                        <w:right w:val="none" w:sz="0" w:space="0" w:color="auto"/>
                      </w:divBdr>
                      <w:divsChild>
                        <w:div w:id="1198466704">
                          <w:marLeft w:val="0"/>
                          <w:marRight w:val="0"/>
                          <w:marTop w:val="0"/>
                          <w:marBottom w:val="0"/>
                          <w:divBdr>
                            <w:top w:val="none" w:sz="0" w:space="0" w:color="auto"/>
                            <w:left w:val="none" w:sz="0" w:space="0" w:color="auto"/>
                            <w:bottom w:val="none" w:sz="0" w:space="0" w:color="auto"/>
                            <w:right w:val="none" w:sz="0" w:space="0" w:color="auto"/>
                          </w:divBdr>
                          <w:divsChild>
                            <w:div w:id="20282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9687">
                  <w:marLeft w:val="0"/>
                  <w:marRight w:val="0"/>
                  <w:marTop w:val="0"/>
                  <w:marBottom w:val="0"/>
                  <w:divBdr>
                    <w:top w:val="none" w:sz="0" w:space="0" w:color="auto"/>
                    <w:left w:val="none" w:sz="0" w:space="0" w:color="auto"/>
                    <w:bottom w:val="none" w:sz="0" w:space="0" w:color="auto"/>
                    <w:right w:val="none" w:sz="0" w:space="0" w:color="auto"/>
                  </w:divBdr>
                  <w:divsChild>
                    <w:div w:id="2053993559">
                      <w:marLeft w:val="0"/>
                      <w:marRight w:val="0"/>
                      <w:marTop w:val="0"/>
                      <w:marBottom w:val="0"/>
                      <w:divBdr>
                        <w:top w:val="none" w:sz="0" w:space="0" w:color="auto"/>
                        <w:left w:val="none" w:sz="0" w:space="0" w:color="auto"/>
                        <w:bottom w:val="none" w:sz="0" w:space="0" w:color="auto"/>
                        <w:right w:val="none" w:sz="0" w:space="0" w:color="auto"/>
                      </w:divBdr>
                      <w:divsChild>
                        <w:div w:id="697001549">
                          <w:marLeft w:val="0"/>
                          <w:marRight w:val="0"/>
                          <w:marTop w:val="0"/>
                          <w:marBottom w:val="0"/>
                          <w:divBdr>
                            <w:top w:val="none" w:sz="0" w:space="0" w:color="auto"/>
                            <w:left w:val="none" w:sz="0" w:space="0" w:color="auto"/>
                            <w:bottom w:val="none" w:sz="0" w:space="0" w:color="auto"/>
                            <w:right w:val="none" w:sz="0" w:space="0" w:color="auto"/>
                          </w:divBdr>
                          <w:divsChild>
                            <w:div w:id="768548619">
                              <w:marLeft w:val="0"/>
                              <w:marRight w:val="0"/>
                              <w:marTop w:val="0"/>
                              <w:marBottom w:val="0"/>
                              <w:divBdr>
                                <w:top w:val="none" w:sz="0" w:space="0" w:color="auto"/>
                                <w:left w:val="none" w:sz="0" w:space="0" w:color="auto"/>
                                <w:bottom w:val="none" w:sz="0" w:space="0" w:color="auto"/>
                                <w:right w:val="none" w:sz="0" w:space="0" w:color="auto"/>
                              </w:divBdr>
                            </w:div>
                            <w:div w:id="1925450502">
                              <w:marLeft w:val="0"/>
                              <w:marRight w:val="0"/>
                              <w:marTop w:val="0"/>
                              <w:marBottom w:val="0"/>
                              <w:divBdr>
                                <w:top w:val="none" w:sz="0" w:space="0" w:color="auto"/>
                                <w:left w:val="none" w:sz="0" w:space="0" w:color="auto"/>
                                <w:bottom w:val="none" w:sz="0" w:space="0" w:color="auto"/>
                                <w:right w:val="none" w:sz="0" w:space="0" w:color="auto"/>
                              </w:divBdr>
                            </w:div>
                            <w:div w:id="1779255457">
                              <w:marLeft w:val="0"/>
                              <w:marRight w:val="0"/>
                              <w:marTop w:val="0"/>
                              <w:marBottom w:val="0"/>
                              <w:divBdr>
                                <w:top w:val="none" w:sz="0" w:space="0" w:color="auto"/>
                                <w:left w:val="none" w:sz="0" w:space="0" w:color="auto"/>
                                <w:bottom w:val="none" w:sz="0" w:space="0" w:color="auto"/>
                                <w:right w:val="none" w:sz="0" w:space="0" w:color="auto"/>
                              </w:divBdr>
                            </w:div>
                            <w:div w:id="1513107515">
                              <w:marLeft w:val="0"/>
                              <w:marRight w:val="0"/>
                              <w:marTop w:val="0"/>
                              <w:marBottom w:val="0"/>
                              <w:divBdr>
                                <w:top w:val="none" w:sz="0" w:space="0" w:color="auto"/>
                                <w:left w:val="none" w:sz="0" w:space="0" w:color="auto"/>
                                <w:bottom w:val="none" w:sz="0" w:space="0" w:color="auto"/>
                                <w:right w:val="none" w:sz="0" w:space="0" w:color="auto"/>
                              </w:divBdr>
                            </w:div>
                            <w:div w:id="1431972060">
                              <w:marLeft w:val="0"/>
                              <w:marRight w:val="0"/>
                              <w:marTop w:val="0"/>
                              <w:marBottom w:val="0"/>
                              <w:divBdr>
                                <w:top w:val="none" w:sz="0" w:space="0" w:color="auto"/>
                                <w:left w:val="none" w:sz="0" w:space="0" w:color="auto"/>
                                <w:bottom w:val="none" w:sz="0" w:space="0" w:color="auto"/>
                                <w:right w:val="none" w:sz="0" w:space="0" w:color="auto"/>
                              </w:divBdr>
                            </w:div>
                            <w:div w:id="609821044">
                              <w:marLeft w:val="0"/>
                              <w:marRight w:val="0"/>
                              <w:marTop w:val="0"/>
                              <w:marBottom w:val="0"/>
                              <w:divBdr>
                                <w:top w:val="none" w:sz="0" w:space="0" w:color="auto"/>
                                <w:left w:val="none" w:sz="0" w:space="0" w:color="auto"/>
                                <w:bottom w:val="none" w:sz="0" w:space="0" w:color="auto"/>
                                <w:right w:val="none" w:sz="0" w:space="0" w:color="auto"/>
                              </w:divBdr>
                            </w:div>
                            <w:div w:id="18641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1017">
              <w:marLeft w:val="0"/>
              <w:marRight w:val="0"/>
              <w:marTop w:val="0"/>
              <w:marBottom w:val="0"/>
              <w:divBdr>
                <w:top w:val="none" w:sz="0" w:space="0" w:color="auto"/>
                <w:left w:val="none" w:sz="0" w:space="0" w:color="auto"/>
                <w:bottom w:val="none" w:sz="0" w:space="0" w:color="auto"/>
                <w:right w:val="none" w:sz="0" w:space="0" w:color="auto"/>
              </w:divBdr>
            </w:div>
            <w:div w:id="1309048336">
              <w:marLeft w:val="0"/>
              <w:marRight w:val="0"/>
              <w:marTop w:val="0"/>
              <w:marBottom w:val="0"/>
              <w:divBdr>
                <w:top w:val="none" w:sz="0" w:space="0" w:color="auto"/>
                <w:left w:val="none" w:sz="0" w:space="0" w:color="auto"/>
                <w:bottom w:val="none" w:sz="0" w:space="0" w:color="auto"/>
                <w:right w:val="none" w:sz="0" w:space="0" w:color="auto"/>
              </w:divBdr>
              <w:divsChild>
                <w:div w:id="1136492144">
                  <w:marLeft w:val="0"/>
                  <w:marRight w:val="0"/>
                  <w:marTop w:val="0"/>
                  <w:marBottom w:val="0"/>
                  <w:divBdr>
                    <w:top w:val="none" w:sz="0" w:space="0" w:color="auto"/>
                    <w:left w:val="none" w:sz="0" w:space="0" w:color="auto"/>
                    <w:bottom w:val="none" w:sz="0" w:space="0" w:color="auto"/>
                    <w:right w:val="none" w:sz="0" w:space="0" w:color="auto"/>
                  </w:divBdr>
                  <w:divsChild>
                    <w:div w:id="2129200127">
                      <w:marLeft w:val="0"/>
                      <w:marRight w:val="0"/>
                      <w:marTop w:val="0"/>
                      <w:marBottom w:val="0"/>
                      <w:divBdr>
                        <w:top w:val="none" w:sz="0" w:space="0" w:color="auto"/>
                        <w:left w:val="none" w:sz="0" w:space="0" w:color="auto"/>
                        <w:bottom w:val="none" w:sz="0" w:space="0" w:color="auto"/>
                        <w:right w:val="none" w:sz="0" w:space="0" w:color="auto"/>
                      </w:divBdr>
                      <w:divsChild>
                        <w:div w:id="1335065345">
                          <w:marLeft w:val="0"/>
                          <w:marRight w:val="0"/>
                          <w:marTop w:val="0"/>
                          <w:marBottom w:val="0"/>
                          <w:divBdr>
                            <w:top w:val="none" w:sz="0" w:space="0" w:color="auto"/>
                            <w:left w:val="none" w:sz="0" w:space="0" w:color="auto"/>
                            <w:bottom w:val="none" w:sz="0" w:space="0" w:color="auto"/>
                            <w:right w:val="none" w:sz="0" w:space="0" w:color="auto"/>
                          </w:divBdr>
                          <w:divsChild>
                            <w:div w:id="917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8363">
                  <w:marLeft w:val="0"/>
                  <w:marRight w:val="0"/>
                  <w:marTop w:val="0"/>
                  <w:marBottom w:val="0"/>
                  <w:divBdr>
                    <w:top w:val="none" w:sz="0" w:space="0" w:color="auto"/>
                    <w:left w:val="none" w:sz="0" w:space="0" w:color="auto"/>
                    <w:bottom w:val="none" w:sz="0" w:space="0" w:color="auto"/>
                    <w:right w:val="none" w:sz="0" w:space="0" w:color="auto"/>
                  </w:divBdr>
                  <w:divsChild>
                    <w:div w:id="1502507238">
                      <w:marLeft w:val="0"/>
                      <w:marRight w:val="0"/>
                      <w:marTop w:val="0"/>
                      <w:marBottom w:val="0"/>
                      <w:divBdr>
                        <w:top w:val="none" w:sz="0" w:space="0" w:color="auto"/>
                        <w:left w:val="none" w:sz="0" w:space="0" w:color="auto"/>
                        <w:bottom w:val="none" w:sz="0" w:space="0" w:color="auto"/>
                        <w:right w:val="none" w:sz="0" w:space="0" w:color="auto"/>
                      </w:divBdr>
                      <w:divsChild>
                        <w:div w:id="886188992">
                          <w:marLeft w:val="0"/>
                          <w:marRight w:val="0"/>
                          <w:marTop w:val="0"/>
                          <w:marBottom w:val="0"/>
                          <w:divBdr>
                            <w:top w:val="none" w:sz="0" w:space="0" w:color="auto"/>
                            <w:left w:val="none" w:sz="0" w:space="0" w:color="auto"/>
                            <w:bottom w:val="none" w:sz="0" w:space="0" w:color="auto"/>
                            <w:right w:val="none" w:sz="0" w:space="0" w:color="auto"/>
                          </w:divBdr>
                          <w:divsChild>
                            <w:div w:id="1154177029">
                              <w:marLeft w:val="0"/>
                              <w:marRight w:val="0"/>
                              <w:marTop w:val="0"/>
                              <w:marBottom w:val="0"/>
                              <w:divBdr>
                                <w:top w:val="none" w:sz="0" w:space="0" w:color="auto"/>
                                <w:left w:val="none" w:sz="0" w:space="0" w:color="auto"/>
                                <w:bottom w:val="none" w:sz="0" w:space="0" w:color="auto"/>
                                <w:right w:val="none" w:sz="0" w:space="0" w:color="auto"/>
                              </w:divBdr>
                            </w:div>
                            <w:div w:id="1586382987">
                              <w:marLeft w:val="0"/>
                              <w:marRight w:val="0"/>
                              <w:marTop w:val="0"/>
                              <w:marBottom w:val="0"/>
                              <w:divBdr>
                                <w:top w:val="none" w:sz="0" w:space="0" w:color="auto"/>
                                <w:left w:val="none" w:sz="0" w:space="0" w:color="auto"/>
                                <w:bottom w:val="none" w:sz="0" w:space="0" w:color="auto"/>
                                <w:right w:val="none" w:sz="0" w:space="0" w:color="auto"/>
                              </w:divBdr>
                            </w:div>
                            <w:div w:id="353001428">
                              <w:marLeft w:val="0"/>
                              <w:marRight w:val="0"/>
                              <w:marTop w:val="0"/>
                              <w:marBottom w:val="0"/>
                              <w:divBdr>
                                <w:top w:val="none" w:sz="0" w:space="0" w:color="auto"/>
                                <w:left w:val="none" w:sz="0" w:space="0" w:color="auto"/>
                                <w:bottom w:val="none" w:sz="0" w:space="0" w:color="auto"/>
                                <w:right w:val="none" w:sz="0" w:space="0" w:color="auto"/>
                              </w:divBdr>
                            </w:div>
                            <w:div w:id="1791195064">
                              <w:marLeft w:val="0"/>
                              <w:marRight w:val="0"/>
                              <w:marTop w:val="0"/>
                              <w:marBottom w:val="0"/>
                              <w:divBdr>
                                <w:top w:val="none" w:sz="0" w:space="0" w:color="auto"/>
                                <w:left w:val="none" w:sz="0" w:space="0" w:color="auto"/>
                                <w:bottom w:val="none" w:sz="0" w:space="0" w:color="auto"/>
                                <w:right w:val="none" w:sz="0" w:space="0" w:color="auto"/>
                              </w:divBdr>
                            </w:div>
                            <w:div w:id="98331461">
                              <w:marLeft w:val="0"/>
                              <w:marRight w:val="0"/>
                              <w:marTop w:val="0"/>
                              <w:marBottom w:val="0"/>
                              <w:divBdr>
                                <w:top w:val="none" w:sz="0" w:space="0" w:color="auto"/>
                                <w:left w:val="none" w:sz="0" w:space="0" w:color="auto"/>
                                <w:bottom w:val="none" w:sz="0" w:space="0" w:color="auto"/>
                                <w:right w:val="none" w:sz="0" w:space="0" w:color="auto"/>
                              </w:divBdr>
                            </w:div>
                            <w:div w:id="1782266480">
                              <w:marLeft w:val="0"/>
                              <w:marRight w:val="0"/>
                              <w:marTop w:val="0"/>
                              <w:marBottom w:val="0"/>
                              <w:divBdr>
                                <w:top w:val="none" w:sz="0" w:space="0" w:color="auto"/>
                                <w:left w:val="none" w:sz="0" w:space="0" w:color="auto"/>
                                <w:bottom w:val="none" w:sz="0" w:space="0" w:color="auto"/>
                                <w:right w:val="none" w:sz="0" w:space="0" w:color="auto"/>
                              </w:divBdr>
                            </w:div>
                            <w:div w:id="20829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4220">
              <w:marLeft w:val="0"/>
              <w:marRight w:val="0"/>
              <w:marTop w:val="0"/>
              <w:marBottom w:val="0"/>
              <w:divBdr>
                <w:top w:val="none" w:sz="0" w:space="0" w:color="auto"/>
                <w:left w:val="none" w:sz="0" w:space="0" w:color="auto"/>
                <w:bottom w:val="none" w:sz="0" w:space="0" w:color="auto"/>
                <w:right w:val="none" w:sz="0" w:space="0" w:color="auto"/>
              </w:divBdr>
            </w:div>
            <w:div w:id="987906466">
              <w:marLeft w:val="0"/>
              <w:marRight w:val="0"/>
              <w:marTop w:val="0"/>
              <w:marBottom w:val="0"/>
              <w:divBdr>
                <w:top w:val="none" w:sz="0" w:space="0" w:color="auto"/>
                <w:left w:val="none" w:sz="0" w:space="0" w:color="auto"/>
                <w:bottom w:val="none" w:sz="0" w:space="0" w:color="auto"/>
                <w:right w:val="none" w:sz="0" w:space="0" w:color="auto"/>
              </w:divBdr>
              <w:divsChild>
                <w:div w:id="2128893989">
                  <w:marLeft w:val="0"/>
                  <w:marRight w:val="0"/>
                  <w:marTop w:val="0"/>
                  <w:marBottom w:val="0"/>
                  <w:divBdr>
                    <w:top w:val="none" w:sz="0" w:space="0" w:color="auto"/>
                    <w:left w:val="none" w:sz="0" w:space="0" w:color="auto"/>
                    <w:bottom w:val="none" w:sz="0" w:space="0" w:color="auto"/>
                    <w:right w:val="none" w:sz="0" w:space="0" w:color="auto"/>
                  </w:divBdr>
                  <w:divsChild>
                    <w:div w:id="1471678458">
                      <w:marLeft w:val="0"/>
                      <w:marRight w:val="0"/>
                      <w:marTop w:val="0"/>
                      <w:marBottom w:val="0"/>
                      <w:divBdr>
                        <w:top w:val="none" w:sz="0" w:space="0" w:color="auto"/>
                        <w:left w:val="none" w:sz="0" w:space="0" w:color="auto"/>
                        <w:bottom w:val="none" w:sz="0" w:space="0" w:color="auto"/>
                        <w:right w:val="none" w:sz="0" w:space="0" w:color="auto"/>
                      </w:divBdr>
                      <w:divsChild>
                        <w:div w:id="2074428433">
                          <w:marLeft w:val="0"/>
                          <w:marRight w:val="0"/>
                          <w:marTop w:val="0"/>
                          <w:marBottom w:val="0"/>
                          <w:divBdr>
                            <w:top w:val="none" w:sz="0" w:space="0" w:color="auto"/>
                            <w:left w:val="none" w:sz="0" w:space="0" w:color="auto"/>
                            <w:bottom w:val="none" w:sz="0" w:space="0" w:color="auto"/>
                            <w:right w:val="none" w:sz="0" w:space="0" w:color="auto"/>
                          </w:divBdr>
                          <w:divsChild>
                            <w:div w:id="19865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1782">
                  <w:marLeft w:val="0"/>
                  <w:marRight w:val="0"/>
                  <w:marTop w:val="0"/>
                  <w:marBottom w:val="0"/>
                  <w:divBdr>
                    <w:top w:val="none" w:sz="0" w:space="0" w:color="auto"/>
                    <w:left w:val="none" w:sz="0" w:space="0" w:color="auto"/>
                    <w:bottom w:val="none" w:sz="0" w:space="0" w:color="auto"/>
                    <w:right w:val="none" w:sz="0" w:space="0" w:color="auto"/>
                  </w:divBdr>
                  <w:divsChild>
                    <w:div w:id="556477973">
                      <w:marLeft w:val="0"/>
                      <w:marRight w:val="0"/>
                      <w:marTop w:val="0"/>
                      <w:marBottom w:val="0"/>
                      <w:divBdr>
                        <w:top w:val="none" w:sz="0" w:space="0" w:color="auto"/>
                        <w:left w:val="none" w:sz="0" w:space="0" w:color="auto"/>
                        <w:bottom w:val="none" w:sz="0" w:space="0" w:color="auto"/>
                        <w:right w:val="none" w:sz="0" w:space="0" w:color="auto"/>
                      </w:divBdr>
                      <w:divsChild>
                        <w:div w:id="1437170416">
                          <w:marLeft w:val="0"/>
                          <w:marRight w:val="0"/>
                          <w:marTop w:val="0"/>
                          <w:marBottom w:val="0"/>
                          <w:divBdr>
                            <w:top w:val="none" w:sz="0" w:space="0" w:color="auto"/>
                            <w:left w:val="none" w:sz="0" w:space="0" w:color="auto"/>
                            <w:bottom w:val="none" w:sz="0" w:space="0" w:color="auto"/>
                            <w:right w:val="none" w:sz="0" w:space="0" w:color="auto"/>
                          </w:divBdr>
                          <w:divsChild>
                            <w:div w:id="798373724">
                              <w:marLeft w:val="0"/>
                              <w:marRight w:val="0"/>
                              <w:marTop w:val="0"/>
                              <w:marBottom w:val="0"/>
                              <w:divBdr>
                                <w:top w:val="none" w:sz="0" w:space="0" w:color="auto"/>
                                <w:left w:val="none" w:sz="0" w:space="0" w:color="auto"/>
                                <w:bottom w:val="none" w:sz="0" w:space="0" w:color="auto"/>
                                <w:right w:val="none" w:sz="0" w:space="0" w:color="auto"/>
                              </w:divBdr>
                            </w:div>
                            <w:div w:id="1595748912">
                              <w:marLeft w:val="0"/>
                              <w:marRight w:val="0"/>
                              <w:marTop w:val="0"/>
                              <w:marBottom w:val="0"/>
                              <w:divBdr>
                                <w:top w:val="none" w:sz="0" w:space="0" w:color="auto"/>
                                <w:left w:val="none" w:sz="0" w:space="0" w:color="auto"/>
                                <w:bottom w:val="none" w:sz="0" w:space="0" w:color="auto"/>
                                <w:right w:val="none" w:sz="0" w:space="0" w:color="auto"/>
                              </w:divBdr>
                            </w:div>
                            <w:div w:id="1648633209">
                              <w:marLeft w:val="0"/>
                              <w:marRight w:val="0"/>
                              <w:marTop w:val="0"/>
                              <w:marBottom w:val="0"/>
                              <w:divBdr>
                                <w:top w:val="none" w:sz="0" w:space="0" w:color="auto"/>
                                <w:left w:val="none" w:sz="0" w:space="0" w:color="auto"/>
                                <w:bottom w:val="none" w:sz="0" w:space="0" w:color="auto"/>
                                <w:right w:val="none" w:sz="0" w:space="0" w:color="auto"/>
                              </w:divBdr>
                            </w:div>
                            <w:div w:id="594170479">
                              <w:marLeft w:val="0"/>
                              <w:marRight w:val="0"/>
                              <w:marTop w:val="0"/>
                              <w:marBottom w:val="0"/>
                              <w:divBdr>
                                <w:top w:val="none" w:sz="0" w:space="0" w:color="auto"/>
                                <w:left w:val="none" w:sz="0" w:space="0" w:color="auto"/>
                                <w:bottom w:val="none" w:sz="0" w:space="0" w:color="auto"/>
                                <w:right w:val="none" w:sz="0" w:space="0" w:color="auto"/>
                              </w:divBdr>
                            </w:div>
                            <w:div w:id="392773577">
                              <w:marLeft w:val="0"/>
                              <w:marRight w:val="0"/>
                              <w:marTop w:val="0"/>
                              <w:marBottom w:val="0"/>
                              <w:divBdr>
                                <w:top w:val="none" w:sz="0" w:space="0" w:color="auto"/>
                                <w:left w:val="none" w:sz="0" w:space="0" w:color="auto"/>
                                <w:bottom w:val="none" w:sz="0" w:space="0" w:color="auto"/>
                                <w:right w:val="none" w:sz="0" w:space="0" w:color="auto"/>
                              </w:divBdr>
                            </w:div>
                            <w:div w:id="353000634">
                              <w:marLeft w:val="0"/>
                              <w:marRight w:val="0"/>
                              <w:marTop w:val="0"/>
                              <w:marBottom w:val="0"/>
                              <w:divBdr>
                                <w:top w:val="none" w:sz="0" w:space="0" w:color="auto"/>
                                <w:left w:val="none" w:sz="0" w:space="0" w:color="auto"/>
                                <w:bottom w:val="none" w:sz="0" w:space="0" w:color="auto"/>
                                <w:right w:val="none" w:sz="0" w:space="0" w:color="auto"/>
                              </w:divBdr>
                            </w:div>
                            <w:div w:id="2057898244">
                              <w:marLeft w:val="0"/>
                              <w:marRight w:val="0"/>
                              <w:marTop w:val="0"/>
                              <w:marBottom w:val="0"/>
                              <w:divBdr>
                                <w:top w:val="none" w:sz="0" w:space="0" w:color="auto"/>
                                <w:left w:val="none" w:sz="0" w:space="0" w:color="auto"/>
                                <w:bottom w:val="none" w:sz="0" w:space="0" w:color="auto"/>
                                <w:right w:val="none" w:sz="0" w:space="0" w:color="auto"/>
                              </w:divBdr>
                            </w:div>
                            <w:div w:id="1711490394">
                              <w:marLeft w:val="0"/>
                              <w:marRight w:val="0"/>
                              <w:marTop w:val="0"/>
                              <w:marBottom w:val="0"/>
                              <w:divBdr>
                                <w:top w:val="none" w:sz="0" w:space="0" w:color="auto"/>
                                <w:left w:val="none" w:sz="0" w:space="0" w:color="auto"/>
                                <w:bottom w:val="none" w:sz="0" w:space="0" w:color="auto"/>
                                <w:right w:val="none" w:sz="0" w:space="0" w:color="auto"/>
                              </w:divBdr>
                            </w:div>
                            <w:div w:id="989483171">
                              <w:marLeft w:val="0"/>
                              <w:marRight w:val="0"/>
                              <w:marTop w:val="0"/>
                              <w:marBottom w:val="0"/>
                              <w:divBdr>
                                <w:top w:val="none" w:sz="0" w:space="0" w:color="auto"/>
                                <w:left w:val="none" w:sz="0" w:space="0" w:color="auto"/>
                                <w:bottom w:val="none" w:sz="0" w:space="0" w:color="auto"/>
                                <w:right w:val="none" w:sz="0" w:space="0" w:color="auto"/>
                              </w:divBdr>
                            </w:div>
                            <w:div w:id="4899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7518">
              <w:marLeft w:val="0"/>
              <w:marRight w:val="0"/>
              <w:marTop w:val="0"/>
              <w:marBottom w:val="0"/>
              <w:divBdr>
                <w:top w:val="none" w:sz="0" w:space="0" w:color="auto"/>
                <w:left w:val="none" w:sz="0" w:space="0" w:color="auto"/>
                <w:bottom w:val="none" w:sz="0" w:space="0" w:color="auto"/>
                <w:right w:val="none" w:sz="0" w:space="0" w:color="auto"/>
              </w:divBdr>
            </w:div>
            <w:div w:id="140970686">
              <w:marLeft w:val="0"/>
              <w:marRight w:val="0"/>
              <w:marTop w:val="0"/>
              <w:marBottom w:val="0"/>
              <w:divBdr>
                <w:top w:val="none" w:sz="0" w:space="0" w:color="auto"/>
                <w:left w:val="none" w:sz="0" w:space="0" w:color="auto"/>
                <w:bottom w:val="none" w:sz="0" w:space="0" w:color="auto"/>
                <w:right w:val="none" w:sz="0" w:space="0" w:color="auto"/>
              </w:divBdr>
              <w:divsChild>
                <w:div w:id="1703438447">
                  <w:marLeft w:val="0"/>
                  <w:marRight w:val="0"/>
                  <w:marTop w:val="0"/>
                  <w:marBottom w:val="0"/>
                  <w:divBdr>
                    <w:top w:val="none" w:sz="0" w:space="0" w:color="auto"/>
                    <w:left w:val="none" w:sz="0" w:space="0" w:color="auto"/>
                    <w:bottom w:val="none" w:sz="0" w:space="0" w:color="auto"/>
                    <w:right w:val="none" w:sz="0" w:space="0" w:color="auto"/>
                  </w:divBdr>
                  <w:divsChild>
                    <w:div w:id="1346131686">
                      <w:marLeft w:val="0"/>
                      <w:marRight w:val="0"/>
                      <w:marTop w:val="0"/>
                      <w:marBottom w:val="0"/>
                      <w:divBdr>
                        <w:top w:val="none" w:sz="0" w:space="0" w:color="auto"/>
                        <w:left w:val="none" w:sz="0" w:space="0" w:color="auto"/>
                        <w:bottom w:val="none" w:sz="0" w:space="0" w:color="auto"/>
                        <w:right w:val="none" w:sz="0" w:space="0" w:color="auto"/>
                      </w:divBdr>
                      <w:divsChild>
                        <w:div w:id="2144495825">
                          <w:marLeft w:val="0"/>
                          <w:marRight w:val="0"/>
                          <w:marTop w:val="0"/>
                          <w:marBottom w:val="0"/>
                          <w:divBdr>
                            <w:top w:val="none" w:sz="0" w:space="0" w:color="auto"/>
                            <w:left w:val="none" w:sz="0" w:space="0" w:color="auto"/>
                            <w:bottom w:val="none" w:sz="0" w:space="0" w:color="auto"/>
                            <w:right w:val="none" w:sz="0" w:space="0" w:color="auto"/>
                          </w:divBdr>
                          <w:divsChild>
                            <w:div w:id="1755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296">
                  <w:marLeft w:val="0"/>
                  <w:marRight w:val="0"/>
                  <w:marTop w:val="0"/>
                  <w:marBottom w:val="0"/>
                  <w:divBdr>
                    <w:top w:val="none" w:sz="0" w:space="0" w:color="auto"/>
                    <w:left w:val="none" w:sz="0" w:space="0" w:color="auto"/>
                    <w:bottom w:val="none" w:sz="0" w:space="0" w:color="auto"/>
                    <w:right w:val="none" w:sz="0" w:space="0" w:color="auto"/>
                  </w:divBdr>
                  <w:divsChild>
                    <w:div w:id="37053969">
                      <w:marLeft w:val="0"/>
                      <w:marRight w:val="0"/>
                      <w:marTop w:val="0"/>
                      <w:marBottom w:val="0"/>
                      <w:divBdr>
                        <w:top w:val="none" w:sz="0" w:space="0" w:color="auto"/>
                        <w:left w:val="none" w:sz="0" w:space="0" w:color="auto"/>
                        <w:bottom w:val="none" w:sz="0" w:space="0" w:color="auto"/>
                        <w:right w:val="none" w:sz="0" w:space="0" w:color="auto"/>
                      </w:divBdr>
                      <w:divsChild>
                        <w:div w:id="831674430">
                          <w:marLeft w:val="0"/>
                          <w:marRight w:val="0"/>
                          <w:marTop w:val="0"/>
                          <w:marBottom w:val="0"/>
                          <w:divBdr>
                            <w:top w:val="none" w:sz="0" w:space="0" w:color="auto"/>
                            <w:left w:val="none" w:sz="0" w:space="0" w:color="auto"/>
                            <w:bottom w:val="none" w:sz="0" w:space="0" w:color="auto"/>
                            <w:right w:val="none" w:sz="0" w:space="0" w:color="auto"/>
                          </w:divBdr>
                          <w:divsChild>
                            <w:div w:id="445738097">
                              <w:marLeft w:val="0"/>
                              <w:marRight w:val="0"/>
                              <w:marTop w:val="0"/>
                              <w:marBottom w:val="0"/>
                              <w:divBdr>
                                <w:top w:val="none" w:sz="0" w:space="0" w:color="auto"/>
                                <w:left w:val="none" w:sz="0" w:space="0" w:color="auto"/>
                                <w:bottom w:val="none" w:sz="0" w:space="0" w:color="auto"/>
                                <w:right w:val="none" w:sz="0" w:space="0" w:color="auto"/>
                              </w:divBdr>
                            </w:div>
                            <w:div w:id="1135178791">
                              <w:marLeft w:val="0"/>
                              <w:marRight w:val="0"/>
                              <w:marTop w:val="0"/>
                              <w:marBottom w:val="0"/>
                              <w:divBdr>
                                <w:top w:val="none" w:sz="0" w:space="0" w:color="auto"/>
                                <w:left w:val="none" w:sz="0" w:space="0" w:color="auto"/>
                                <w:bottom w:val="none" w:sz="0" w:space="0" w:color="auto"/>
                                <w:right w:val="none" w:sz="0" w:space="0" w:color="auto"/>
                              </w:divBdr>
                            </w:div>
                            <w:div w:id="716973685">
                              <w:marLeft w:val="0"/>
                              <w:marRight w:val="0"/>
                              <w:marTop w:val="0"/>
                              <w:marBottom w:val="0"/>
                              <w:divBdr>
                                <w:top w:val="none" w:sz="0" w:space="0" w:color="auto"/>
                                <w:left w:val="none" w:sz="0" w:space="0" w:color="auto"/>
                                <w:bottom w:val="none" w:sz="0" w:space="0" w:color="auto"/>
                                <w:right w:val="none" w:sz="0" w:space="0" w:color="auto"/>
                              </w:divBdr>
                            </w:div>
                            <w:div w:id="1651254425">
                              <w:marLeft w:val="0"/>
                              <w:marRight w:val="0"/>
                              <w:marTop w:val="0"/>
                              <w:marBottom w:val="0"/>
                              <w:divBdr>
                                <w:top w:val="none" w:sz="0" w:space="0" w:color="auto"/>
                                <w:left w:val="none" w:sz="0" w:space="0" w:color="auto"/>
                                <w:bottom w:val="none" w:sz="0" w:space="0" w:color="auto"/>
                                <w:right w:val="none" w:sz="0" w:space="0" w:color="auto"/>
                              </w:divBdr>
                            </w:div>
                            <w:div w:id="62291899">
                              <w:marLeft w:val="0"/>
                              <w:marRight w:val="0"/>
                              <w:marTop w:val="0"/>
                              <w:marBottom w:val="0"/>
                              <w:divBdr>
                                <w:top w:val="none" w:sz="0" w:space="0" w:color="auto"/>
                                <w:left w:val="none" w:sz="0" w:space="0" w:color="auto"/>
                                <w:bottom w:val="none" w:sz="0" w:space="0" w:color="auto"/>
                                <w:right w:val="none" w:sz="0" w:space="0" w:color="auto"/>
                              </w:divBdr>
                            </w:div>
                            <w:div w:id="1782605986">
                              <w:marLeft w:val="0"/>
                              <w:marRight w:val="0"/>
                              <w:marTop w:val="0"/>
                              <w:marBottom w:val="0"/>
                              <w:divBdr>
                                <w:top w:val="none" w:sz="0" w:space="0" w:color="auto"/>
                                <w:left w:val="none" w:sz="0" w:space="0" w:color="auto"/>
                                <w:bottom w:val="none" w:sz="0" w:space="0" w:color="auto"/>
                                <w:right w:val="none" w:sz="0" w:space="0" w:color="auto"/>
                              </w:divBdr>
                            </w:div>
                            <w:div w:id="724762860">
                              <w:marLeft w:val="0"/>
                              <w:marRight w:val="0"/>
                              <w:marTop w:val="0"/>
                              <w:marBottom w:val="0"/>
                              <w:divBdr>
                                <w:top w:val="none" w:sz="0" w:space="0" w:color="auto"/>
                                <w:left w:val="none" w:sz="0" w:space="0" w:color="auto"/>
                                <w:bottom w:val="none" w:sz="0" w:space="0" w:color="auto"/>
                                <w:right w:val="none" w:sz="0" w:space="0" w:color="auto"/>
                              </w:divBdr>
                            </w:div>
                            <w:div w:id="14872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7167">
              <w:marLeft w:val="0"/>
              <w:marRight w:val="0"/>
              <w:marTop w:val="0"/>
              <w:marBottom w:val="0"/>
              <w:divBdr>
                <w:top w:val="none" w:sz="0" w:space="0" w:color="auto"/>
                <w:left w:val="none" w:sz="0" w:space="0" w:color="auto"/>
                <w:bottom w:val="none" w:sz="0" w:space="0" w:color="auto"/>
                <w:right w:val="none" w:sz="0" w:space="0" w:color="auto"/>
              </w:divBdr>
              <w:divsChild>
                <w:div w:id="1067385583">
                  <w:marLeft w:val="0"/>
                  <w:marRight w:val="0"/>
                  <w:marTop w:val="0"/>
                  <w:marBottom w:val="0"/>
                  <w:divBdr>
                    <w:top w:val="none" w:sz="0" w:space="0" w:color="auto"/>
                    <w:left w:val="none" w:sz="0" w:space="0" w:color="auto"/>
                    <w:bottom w:val="none" w:sz="0" w:space="0" w:color="auto"/>
                    <w:right w:val="none" w:sz="0" w:space="0" w:color="auto"/>
                  </w:divBdr>
                  <w:divsChild>
                    <w:div w:id="1485780190">
                      <w:marLeft w:val="0"/>
                      <w:marRight w:val="0"/>
                      <w:marTop w:val="0"/>
                      <w:marBottom w:val="0"/>
                      <w:divBdr>
                        <w:top w:val="none" w:sz="0" w:space="0" w:color="auto"/>
                        <w:left w:val="none" w:sz="0" w:space="0" w:color="auto"/>
                        <w:bottom w:val="none" w:sz="0" w:space="0" w:color="auto"/>
                        <w:right w:val="none" w:sz="0" w:space="0" w:color="auto"/>
                      </w:divBdr>
                      <w:divsChild>
                        <w:div w:id="96870388">
                          <w:marLeft w:val="0"/>
                          <w:marRight w:val="0"/>
                          <w:marTop w:val="0"/>
                          <w:marBottom w:val="0"/>
                          <w:divBdr>
                            <w:top w:val="none" w:sz="0" w:space="0" w:color="auto"/>
                            <w:left w:val="none" w:sz="0" w:space="0" w:color="auto"/>
                            <w:bottom w:val="none" w:sz="0" w:space="0" w:color="auto"/>
                            <w:right w:val="none" w:sz="0" w:space="0" w:color="auto"/>
                          </w:divBdr>
                          <w:divsChild>
                            <w:div w:id="718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2159">
                  <w:marLeft w:val="0"/>
                  <w:marRight w:val="0"/>
                  <w:marTop w:val="0"/>
                  <w:marBottom w:val="0"/>
                  <w:divBdr>
                    <w:top w:val="none" w:sz="0" w:space="0" w:color="auto"/>
                    <w:left w:val="none" w:sz="0" w:space="0" w:color="auto"/>
                    <w:bottom w:val="none" w:sz="0" w:space="0" w:color="auto"/>
                    <w:right w:val="none" w:sz="0" w:space="0" w:color="auto"/>
                  </w:divBdr>
                  <w:divsChild>
                    <w:div w:id="705906213">
                      <w:marLeft w:val="0"/>
                      <w:marRight w:val="0"/>
                      <w:marTop w:val="0"/>
                      <w:marBottom w:val="0"/>
                      <w:divBdr>
                        <w:top w:val="none" w:sz="0" w:space="0" w:color="auto"/>
                        <w:left w:val="none" w:sz="0" w:space="0" w:color="auto"/>
                        <w:bottom w:val="none" w:sz="0" w:space="0" w:color="auto"/>
                        <w:right w:val="none" w:sz="0" w:space="0" w:color="auto"/>
                      </w:divBdr>
                      <w:divsChild>
                        <w:div w:id="1622540662">
                          <w:marLeft w:val="0"/>
                          <w:marRight w:val="0"/>
                          <w:marTop w:val="0"/>
                          <w:marBottom w:val="0"/>
                          <w:divBdr>
                            <w:top w:val="none" w:sz="0" w:space="0" w:color="auto"/>
                            <w:left w:val="none" w:sz="0" w:space="0" w:color="auto"/>
                            <w:bottom w:val="none" w:sz="0" w:space="0" w:color="auto"/>
                            <w:right w:val="none" w:sz="0" w:space="0" w:color="auto"/>
                          </w:divBdr>
                          <w:divsChild>
                            <w:div w:id="131560483">
                              <w:marLeft w:val="0"/>
                              <w:marRight w:val="0"/>
                              <w:marTop w:val="0"/>
                              <w:marBottom w:val="0"/>
                              <w:divBdr>
                                <w:top w:val="none" w:sz="0" w:space="0" w:color="auto"/>
                                <w:left w:val="none" w:sz="0" w:space="0" w:color="auto"/>
                                <w:bottom w:val="none" w:sz="0" w:space="0" w:color="auto"/>
                                <w:right w:val="none" w:sz="0" w:space="0" w:color="auto"/>
                              </w:divBdr>
                            </w:div>
                            <w:div w:id="237251291">
                              <w:marLeft w:val="0"/>
                              <w:marRight w:val="0"/>
                              <w:marTop w:val="0"/>
                              <w:marBottom w:val="0"/>
                              <w:divBdr>
                                <w:top w:val="none" w:sz="0" w:space="0" w:color="auto"/>
                                <w:left w:val="none" w:sz="0" w:space="0" w:color="auto"/>
                                <w:bottom w:val="none" w:sz="0" w:space="0" w:color="auto"/>
                                <w:right w:val="none" w:sz="0" w:space="0" w:color="auto"/>
                              </w:divBdr>
                            </w:div>
                            <w:div w:id="749037276">
                              <w:marLeft w:val="0"/>
                              <w:marRight w:val="0"/>
                              <w:marTop w:val="0"/>
                              <w:marBottom w:val="0"/>
                              <w:divBdr>
                                <w:top w:val="none" w:sz="0" w:space="0" w:color="auto"/>
                                <w:left w:val="none" w:sz="0" w:space="0" w:color="auto"/>
                                <w:bottom w:val="none" w:sz="0" w:space="0" w:color="auto"/>
                                <w:right w:val="none" w:sz="0" w:space="0" w:color="auto"/>
                              </w:divBdr>
                            </w:div>
                            <w:div w:id="829709659">
                              <w:marLeft w:val="0"/>
                              <w:marRight w:val="0"/>
                              <w:marTop w:val="0"/>
                              <w:marBottom w:val="0"/>
                              <w:divBdr>
                                <w:top w:val="none" w:sz="0" w:space="0" w:color="auto"/>
                                <w:left w:val="none" w:sz="0" w:space="0" w:color="auto"/>
                                <w:bottom w:val="none" w:sz="0" w:space="0" w:color="auto"/>
                                <w:right w:val="none" w:sz="0" w:space="0" w:color="auto"/>
                              </w:divBdr>
                            </w:div>
                            <w:div w:id="216740600">
                              <w:marLeft w:val="0"/>
                              <w:marRight w:val="0"/>
                              <w:marTop w:val="0"/>
                              <w:marBottom w:val="0"/>
                              <w:divBdr>
                                <w:top w:val="none" w:sz="0" w:space="0" w:color="auto"/>
                                <w:left w:val="none" w:sz="0" w:space="0" w:color="auto"/>
                                <w:bottom w:val="none" w:sz="0" w:space="0" w:color="auto"/>
                                <w:right w:val="none" w:sz="0" w:space="0" w:color="auto"/>
                              </w:divBdr>
                            </w:div>
                            <w:div w:id="1850607628">
                              <w:marLeft w:val="0"/>
                              <w:marRight w:val="0"/>
                              <w:marTop w:val="0"/>
                              <w:marBottom w:val="0"/>
                              <w:divBdr>
                                <w:top w:val="none" w:sz="0" w:space="0" w:color="auto"/>
                                <w:left w:val="none" w:sz="0" w:space="0" w:color="auto"/>
                                <w:bottom w:val="none" w:sz="0" w:space="0" w:color="auto"/>
                                <w:right w:val="none" w:sz="0" w:space="0" w:color="auto"/>
                              </w:divBdr>
                            </w:div>
                            <w:div w:id="944731349">
                              <w:marLeft w:val="0"/>
                              <w:marRight w:val="0"/>
                              <w:marTop w:val="0"/>
                              <w:marBottom w:val="0"/>
                              <w:divBdr>
                                <w:top w:val="none" w:sz="0" w:space="0" w:color="auto"/>
                                <w:left w:val="none" w:sz="0" w:space="0" w:color="auto"/>
                                <w:bottom w:val="none" w:sz="0" w:space="0" w:color="auto"/>
                                <w:right w:val="none" w:sz="0" w:space="0" w:color="auto"/>
                              </w:divBdr>
                            </w:div>
                            <w:div w:id="1169255483">
                              <w:marLeft w:val="0"/>
                              <w:marRight w:val="0"/>
                              <w:marTop w:val="0"/>
                              <w:marBottom w:val="0"/>
                              <w:divBdr>
                                <w:top w:val="none" w:sz="0" w:space="0" w:color="auto"/>
                                <w:left w:val="none" w:sz="0" w:space="0" w:color="auto"/>
                                <w:bottom w:val="none" w:sz="0" w:space="0" w:color="auto"/>
                                <w:right w:val="none" w:sz="0" w:space="0" w:color="auto"/>
                              </w:divBdr>
                            </w:div>
                            <w:div w:id="1125931130">
                              <w:marLeft w:val="0"/>
                              <w:marRight w:val="0"/>
                              <w:marTop w:val="0"/>
                              <w:marBottom w:val="0"/>
                              <w:divBdr>
                                <w:top w:val="none" w:sz="0" w:space="0" w:color="auto"/>
                                <w:left w:val="none" w:sz="0" w:space="0" w:color="auto"/>
                                <w:bottom w:val="none" w:sz="0" w:space="0" w:color="auto"/>
                                <w:right w:val="none" w:sz="0" w:space="0" w:color="auto"/>
                              </w:divBdr>
                            </w:div>
                            <w:div w:id="17784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8013">
              <w:marLeft w:val="0"/>
              <w:marRight w:val="0"/>
              <w:marTop w:val="0"/>
              <w:marBottom w:val="0"/>
              <w:divBdr>
                <w:top w:val="none" w:sz="0" w:space="0" w:color="auto"/>
                <w:left w:val="none" w:sz="0" w:space="0" w:color="auto"/>
                <w:bottom w:val="none" w:sz="0" w:space="0" w:color="auto"/>
                <w:right w:val="none" w:sz="0" w:space="0" w:color="auto"/>
              </w:divBdr>
              <w:divsChild>
                <w:div w:id="818807506">
                  <w:marLeft w:val="0"/>
                  <w:marRight w:val="0"/>
                  <w:marTop w:val="0"/>
                  <w:marBottom w:val="0"/>
                  <w:divBdr>
                    <w:top w:val="none" w:sz="0" w:space="0" w:color="auto"/>
                    <w:left w:val="none" w:sz="0" w:space="0" w:color="auto"/>
                    <w:bottom w:val="none" w:sz="0" w:space="0" w:color="auto"/>
                    <w:right w:val="none" w:sz="0" w:space="0" w:color="auto"/>
                  </w:divBdr>
                  <w:divsChild>
                    <w:div w:id="1646616687">
                      <w:marLeft w:val="0"/>
                      <w:marRight w:val="0"/>
                      <w:marTop w:val="0"/>
                      <w:marBottom w:val="0"/>
                      <w:divBdr>
                        <w:top w:val="none" w:sz="0" w:space="0" w:color="auto"/>
                        <w:left w:val="none" w:sz="0" w:space="0" w:color="auto"/>
                        <w:bottom w:val="none" w:sz="0" w:space="0" w:color="auto"/>
                        <w:right w:val="none" w:sz="0" w:space="0" w:color="auto"/>
                      </w:divBdr>
                      <w:divsChild>
                        <w:div w:id="1139230467">
                          <w:marLeft w:val="0"/>
                          <w:marRight w:val="0"/>
                          <w:marTop w:val="0"/>
                          <w:marBottom w:val="0"/>
                          <w:divBdr>
                            <w:top w:val="none" w:sz="0" w:space="0" w:color="auto"/>
                            <w:left w:val="none" w:sz="0" w:space="0" w:color="auto"/>
                            <w:bottom w:val="none" w:sz="0" w:space="0" w:color="auto"/>
                            <w:right w:val="none" w:sz="0" w:space="0" w:color="auto"/>
                          </w:divBdr>
                          <w:divsChild>
                            <w:div w:id="14476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8451">
                  <w:marLeft w:val="0"/>
                  <w:marRight w:val="0"/>
                  <w:marTop w:val="0"/>
                  <w:marBottom w:val="0"/>
                  <w:divBdr>
                    <w:top w:val="none" w:sz="0" w:space="0" w:color="auto"/>
                    <w:left w:val="none" w:sz="0" w:space="0" w:color="auto"/>
                    <w:bottom w:val="none" w:sz="0" w:space="0" w:color="auto"/>
                    <w:right w:val="none" w:sz="0" w:space="0" w:color="auto"/>
                  </w:divBdr>
                  <w:divsChild>
                    <w:div w:id="275334620">
                      <w:marLeft w:val="0"/>
                      <w:marRight w:val="0"/>
                      <w:marTop w:val="0"/>
                      <w:marBottom w:val="0"/>
                      <w:divBdr>
                        <w:top w:val="none" w:sz="0" w:space="0" w:color="auto"/>
                        <w:left w:val="none" w:sz="0" w:space="0" w:color="auto"/>
                        <w:bottom w:val="none" w:sz="0" w:space="0" w:color="auto"/>
                        <w:right w:val="none" w:sz="0" w:space="0" w:color="auto"/>
                      </w:divBdr>
                      <w:divsChild>
                        <w:div w:id="138811674">
                          <w:marLeft w:val="0"/>
                          <w:marRight w:val="0"/>
                          <w:marTop w:val="0"/>
                          <w:marBottom w:val="0"/>
                          <w:divBdr>
                            <w:top w:val="none" w:sz="0" w:space="0" w:color="auto"/>
                            <w:left w:val="none" w:sz="0" w:space="0" w:color="auto"/>
                            <w:bottom w:val="none" w:sz="0" w:space="0" w:color="auto"/>
                            <w:right w:val="none" w:sz="0" w:space="0" w:color="auto"/>
                          </w:divBdr>
                          <w:divsChild>
                            <w:div w:id="1226988259">
                              <w:marLeft w:val="0"/>
                              <w:marRight w:val="0"/>
                              <w:marTop w:val="0"/>
                              <w:marBottom w:val="0"/>
                              <w:divBdr>
                                <w:top w:val="none" w:sz="0" w:space="0" w:color="auto"/>
                                <w:left w:val="none" w:sz="0" w:space="0" w:color="auto"/>
                                <w:bottom w:val="none" w:sz="0" w:space="0" w:color="auto"/>
                                <w:right w:val="none" w:sz="0" w:space="0" w:color="auto"/>
                              </w:divBdr>
                            </w:div>
                            <w:div w:id="1501655122">
                              <w:marLeft w:val="0"/>
                              <w:marRight w:val="0"/>
                              <w:marTop w:val="0"/>
                              <w:marBottom w:val="0"/>
                              <w:divBdr>
                                <w:top w:val="none" w:sz="0" w:space="0" w:color="auto"/>
                                <w:left w:val="none" w:sz="0" w:space="0" w:color="auto"/>
                                <w:bottom w:val="none" w:sz="0" w:space="0" w:color="auto"/>
                                <w:right w:val="none" w:sz="0" w:space="0" w:color="auto"/>
                              </w:divBdr>
                            </w:div>
                            <w:div w:id="751512096">
                              <w:marLeft w:val="0"/>
                              <w:marRight w:val="0"/>
                              <w:marTop w:val="0"/>
                              <w:marBottom w:val="0"/>
                              <w:divBdr>
                                <w:top w:val="none" w:sz="0" w:space="0" w:color="auto"/>
                                <w:left w:val="none" w:sz="0" w:space="0" w:color="auto"/>
                                <w:bottom w:val="none" w:sz="0" w:space="0" w:color="auto"/>
                                <w:right w:val="none" w:sz="0" w:space="0" w:color="auto"/>
                              </w:divBdr>
                            </w:div>
                            <w:div w:id="306056784">
                              <w:marLeft w:val="0"/>
                              <w:marRight w:val="0"/>
                              <w:marTop w:val="0"/>
                              <w:marBottom w:val="0"/>
                              <w:divBdr>
                                <w:top w:val="none" w:sz="0" w:space="0" w:color="auto"/>
                                <w:left w:val="none" w:sz="0" w:space="0" w:color="auto"/>
                                <w:bottom w:val="none" w:sz="0" w:space="0" w:color="auto"/>
                                <w:right w:val="none" w:sz="0" w:space="0" w:color="auto"/>
                              </w:divBdr>
                            </w:div>
                            <w:div w:id="610237592">
                              <w:marLeft w:val="0"/>
                              <w:marRight w:val="0"/>
                              <w:marTop w:val="0"/>
                              <w:marBottom w:val="0"/>
                              <w:divBdr>
                                <w:top w:val="none" w:sz="0" w:space="0" w:color="auto"/>
                                <w:left w:val="none" w:sz="0" w:space="0" w:color="auto"/>
                                <w:bottom w:val="none" w:sz="0" w:space="0" w:color="auto"/>
                                <w:right w:val="none" w:sz="0" w:space="0" w:color="auto"/>
                              </w:divBdr>
                            </w:div>
                            <w:div w:id="2077704687">
                              <w:marLeft w:val="0"/>
                              <w:marRight w:val="0"/>
                              <w:marTop w:val="0"/>
                              <w:marBottom w:val="0"/>
                              <w:divBdr>
                                <w:top w:val="none" w:sz="0" w:space="0" w:color="auto"/>
                                <w:left w:val="none" w:sz="0" w:space="0" w:color="auto"/>
                                <w:bottom w:val="none" w:sz="0" w:space="0" w:color="auto"/>
                                <w:right w:val="none" w:sz="0" w:space="0" w:color="auto"/>
                              </w:divBdr>
                            </w:div>
                            <w:div w:id="317073797">
                              <w:marLeft w:val="0"/>
                              <w:marRight w:val="0"/>
                              <w:marTop w:val="0"/>
                              <w:marBottom w:val="0"/>
                              <w:divBdr>
                                <w:top w:val="none" w:sz="0" w:space="0" w:color="auto"/>
                                <w:left w:val="none" w:sz="0" w:space="0" w:color="auto"/>
                                <w:bottom w:val="none" w:sz="0" w:space="0" w:color="auto"/>
                                <w:right w:val="none" w:sz="0" w:space="0" w:color="auto"/>
                              </w:divBdr>
                            </w:div>
                            <w:div w:id="19338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7499">
              <w:marLeft w:val="0"/>
              <w:marRight w:val="0"/>
              <w:marTop w:val="0"/>
              <w:marBottom w:val="0"/>
              <w:divBdr>
                <w:top w:val="none" w:sz="0" w:space="0" w:color="auto"/>
                <w:left w:val="none" w:sz="0" w:space="0" w:color="auto"/>
                <w:bottom w:val="none" w:sz="0" w:space="0" w:color="auto"/>
                <w:right w:val="none" w:sz="0" w:space="0" w:color="auto"/>
              </w:divBdr>
            </w:div>
            <w:div w:id="2127383229">
              <w:marLeft w:val="0"/>
              <w:marRight w:val="0"/>
              <w:marTop w:val="0"/>
              <w:marBottom w:val="0"/>
              <w:divBdr>
                <w:top w:val="none" w:sz="0" w:space="0" w:color="auto"/>
                <w:left w:val="none" w:sz="0" w:space="0" w:color="auto"/>
                <w:bottom w:val="none" w:sz="0" w:space="0" w:color="auto"/>
                <w:right w:val="none" w:sz="0" w:space="0" w:color="auto"/>
              </w:divBdr>
              <w:divsChild>
                <w:div w:id="1218781528">
                  <w:marLeft w:val="0"/>
                  <w:marRight w:val="0"/>
                  <w:marTop w:val="0"/>
                  <w:marBottom w:val="0"/>
                  <w:divBdr>
                    <w:top w:val="none" w:sz="0" w:space="0" w:color="auto"/>
                    <w:left w:val="none" w:sz="0" w:space="0" w:color="auto"/>
                    <w:bottom w:val="none" w:sz="0" w:space="0" w:color="auto"/>
                    <w:right w:val="none" w:sz="0" w:space="0" w:color="auto"/>
                  </w:divBdr>
                  <w:divsChild>
                    <w:div w:id="1706441687">
                      <w:marLeft w:val="0"/>
                      <w:marRight w:val="0"/>
                      <w:marTop w:val="0"/>
                      <w:marBottom w:val="0"/>
                      <w:divBdr>
                        <w:top w:val="none" w:sz="0" w:space="0" w:color="auto"/>
                        <w:left w:val="none" w:sz="0" w:space="0" w:color="auto"/>
                        <w:bottom w:val="none" w:sz="0" w:space="0" w:color="auto"/>
                        <w:right w:val="none" w:sz="0" w:space="0" w:color="auto"/>
                      </w:divBdr>
                      <w:divsChild>
                        <w:div w:id="221642891">
                          <w:marLeft w:val="0"/>
                          <w:marRight w:val="0"/>
                          <w:marTop w:val="0"/>
                          <w:marBottom w:val="0"/>
                          <w:divBdr>
                            <w:top w:val="none" w:sz="0" w:space="0" w:color="auto"/>
                            <w:left w:val="none" w:sz="0" w:space="0" w:color="auto"/>
                            <w:bottom w:val="none" w:sz="0" w:space="0" w:color="auto"/>
                            <w:right w:val="none" w:sz="0" w:space="0" w:color="auto"/>
                          </w:divBdr>
                          <w:divsChild>
                            <w:div w:id="221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2349">
                  <w:marLeft w:val="0"/>
                  <w:marRight w:val="0"/>
                  <w:marTop w:val="0"/>
                  <w:marBottom w:val="0"/>
                  <w:divBdr>
                    <w:top w:val="none" w:sz="0" w:space="0" w:color="auto"/>
                    <w:left w:val="none" w:sz="0" w:space="0" w:color="auto"/>
                    <w:bottom w:val="none" w:sz="0" w:space="0" w:color="auto"/>
                    <w:right w:val="none" w:sz="0" w:space="0" w:color="auto"/>
                  </w:divBdr>
                  <w:divsChild>
                    <w:div w:id="1925064247">
                      <w:marLeft w:val="0"/>
                      <w:marRight w:val="0"/>
                      <w:marTop w:val="0"/>
                      <w:marBottom w:val="0"/>
                      <w:divBdr>
                        <w:top w:val="none" w:sz="0" w:space="0" w:color="auto"/>
                        <w:left w:val="none" w:sz="0" w:space="0" w:color="auto"/>
                        <w:bottom w:val="none" w:sz="0" w:space="0" w:color="auto"/>
                        <w:right w:val="none" w:sz="0" w:space="0" w:color="auto"/>
                      </w:divBdr>
                      <w:divsChild>
                        <w:div w:id="303509035">
                          <w:marLeft w:val="0"/>
                          <w:marRight w:val="0"/>
                          <w:marTop w:val="0"/>
                          <w:marBottom w:val="0"/>
                          <w:divBdr>
                            <w:top w:val="none" w:sz="0" w:space="0" w:color="auto"/>
                            <w:left w:val="none" w:sz="0" w:space="0" w:color="auto"/>
                            <w:bottom w:val="none" w:sz="0" w:space="0" w:color="auto"/>
                            <w:right w:val="none" w:sz="0" w:space="0" w:color="auto"/>
                          </w:divBdr>
                          <w:divsChild>
                            <w:div w:id="1272084211">
                              <w:marLeft w:val="0"/>
                              <w:marRight w:val="0"/>
                              <w:marTop w:val="0"/>
                              <w:marBottom w:val="0"/>
                              <w:divBdr>
                                <w:top w:val="none" w:sz="0" w:space="0" w:color="auto"/>
                                <w:left w:val="none" w:sz="0" w:space="0" w:color="auto"/>
                                <w:bottom w:val="none" w:sz="0" w:space="0" w:color="auto"/>
                                <w:right w:val="none" w:sz="0" w:space="0" w:color="auto"/>
                              </w:divBdr>
                            </w:div>
                            <w:div w:id="1873806293">
                              <w:marLeft w:val="0"/>
                              <w:marRight w:val="0"/>
                              <w:marTop w:val="0"/>
                              <w:marBottom w:val="0"/>
                              <w:divBdr>
                                <w:top w:val="none" w:sz="0" w:space="0" w:color="auto"/>
                                <w:left w:val="none" w:sz="0" w:space="0" w:color="auto"/>
                                <w:bottom w:val="none" w:sz="0" w:space="0" w:color="auto"/>
                                <w:right w:val="none" w:sz="0" w:space="0" w:color="auto"/>
                              </w:divBdr>
                            </w:div>
                            <w:div w:id="263005587">
                              <w:marLeft w:val="0"/>
                              <w:marRight w:val="0"/>
                              <w:marTop w:val="0"/>
                              <w:marBottom w:val="0"/>
                              <w:divBdr>
                                <w:top w:val="none" w:sz="0" w:space="0" w:color="auto"/>
                                <w:left w:val="none" w:sz="0" w:space="0" w:color="auto"/>
                                <w:bottom w:val="none" w:sz="0" w:space="0" w:color="auto"/>
                                <w:right w:val="none" w:sz="0" w:space="0" w:color="auto"/>
                              </w:divBdr>
                            </w:div>
                            <w:div w:id="2102096053">
                              <w:marLeft w:val="0"/>
                              <w:marRight w:val="0"/>
                              <w:marTop w:val="0"/>
                              <w:marBottom w:val="0"/>
                              <w:divBdr>
                                <w:top w:val="none" w:sz="0" w:space="0" w:color="auto"/>
                                <w:left w:val="none" w:sz="0" w:space="0" w:color="auto"/>
                                <w:bottom w:val="none" w:sz="0" w:space="0" w:color="auto"/>
                                <w:right w:val="none" w:sz="0" w:space="0" w:color="auto"/>
                              </w:divBdr>
                            </w:div>
                            <w:div w:id="1985697808">
                              <w:marLeft w:val="0"/>
                              <w:marRight w:val="0"/>
                              <w:marTop w:val="0"/>
                              <w:marBottom w:val="0"/>
                              <w:divBdr>
                                <w:top w:val="none" w:sz="0" w:space="0" w:color="auto"/>
                                <w:left w:val="none" w:sz="0" w:space="0" w:color="auto"/>
                                <w:bottom w:val="none" w:sz="0" w:space="0" w:color="auto"/>
                                <w:right w:val="none" w:sz="0" w:space="0" w:color="auto"/>
                              </w:divBdr>
                            </w:div>
                            <w:div w:id="2122721004">
                              <w:marLeft w:val="0"/>
                              <w:marRight w:val="0"/>
                              <w:marTop w:val="0"/>
                              <w:marBottom w:val="0"/>
                              <w:divBdr>
                                <w:top w:val="none" w:sz="0" w:space="0" w:color="auto"/>
                                <w:left w:val="none" w:sz="0" w:space="0" w:color="auto"/>
                                <w:bottom w:val="none" w:sz="0" w:space="0" w:color="auto"/>
                                <w:right w:val="none" w:sz="0" w:space="0" w:color="auto"/>
                              </w:divBdr>
                            </w:div>
                            <w:div w:id="822353565">
                              <w:marLeft w:val="0"/>
                              <w:marRight w:val="0"/>
                              <w:marTop w:val="0"/>
                              <w:marBottom w:val="0"/>
                              <w:divBdr>
                                <w:top w:val="none" w:sz="0" w:space="0" w:color="auto"/>
                                <w:left w:val="none" w:sz="0" w:space="0" w:color="auto"/>
                                <w:bottom w:val="none" w:sz="0" w:space="0" w:color="auto"/>
                                <w:right w:val="none" w:sz="0" w:space="0" w:color="auto"/>
                              </w:divBdr>
                            </w:div>
                            <w:div w:id="2138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4951">
              <w:marLeft w:val="0"/>
              <w:marRight w:val="0"/>
              <w:marTop w:val="0"/>
              <w:marBottom w:val="0"/>
              <w:divBdr>
                <w:top w:val="none" w:sz="0" w:space="0" w:color="auto"/>
                <w:left w:val="none" w:sz="0" w:space="0" w:color="auto"/>
                <w:bottom w:val="none" w:sz="0" w:space="0" w:color="auto"/>
                <w:right w:val="none" w:sz="0" w:space="0" w:color="auto"/>
              </w:divBdr>
            </w:div>
            <w:div w:id="2014643556">
              <w:marLeft w:val="0"/>
              <w:marRight w:val="0"/>
              <w:marTop w:val="0"/>
              <w:marBottom w:val="0"/>
              <w:divBdr>
                <w:top w:val="none" w:sz="0" w:space="0" w:color="auto"/>
                <w:left w:val="none" w:sz="0" w:space="0" w:color="auto"/>
                <w:bottom w:val="none" w:sz="0" w:space="0" w:color="auto"/>
                <w:right w:val="none" w:sz="0" w:space="0" w:color="auto"/>
              </w:divBdr>
              <w:divsChild>
                <w:div w:id="31153325">
                  <w:marLeft w:val="0"/>
                  <w:marRight w:val="0"/>
                  <w:marTop w:val="0"/>
                  <w:marBottom w:val="0"/>
                  <w:divBdr>
                    <w:top w:val="none" w:sz="0" w:space="0" w:color="auto"/>
                    <w:left w:val="none" w:sz="0" w:space="0" w:color="auto"/>
                    <w:bottom w:val="none" w:sz="0" w:space="0" w:color="auto"/>
                    <w:right w:val="none" w:sz="0" w:space="0" w:color="auto"/>
                  </w:divBdr>
                  <w:divsChild>
                    <w:div w:id="1954630104">
                      <w:marLeft w:val="0"/>
                      <w:marRight w:val="0"/>
                      <w:marTop w:val="0"/>
                      <w:marBottom w:val="0"/>
                      <w:divBdr>
                        <w:top w:val="none" w:sz="0" w:space="0" w:color="auto"/>
                        <w:left w:val="none" w:sz="0" w:space="0" w:color="auto"/>
                        <w:bottom w:val="none" w:sz="0" w:space="0" w:color="auto"/>
                        <w:right w:val="none" w:sz="0" w:space="0" w:color="auto"/>
                      </w:divBdr>
                      <w:divsChild>
                        <w:div w:id="1988051959">
                          <w:marLeft w:val="0"/>
                          <w:marRight w:val="0"/>
                          <w:marTop w:val="0"/>
                          <w:marBottom w:val="0"/>
                          <w:divBdr>
                            <w:top w:val="none" w:sz="0" w:space="0" w:color="auto"/>
                            <w:left w:val="none" w:sz="0" w:space="0" w:color="auto"/>
                            <w:bottom w:val="none" w:sz="0" w:space="0" w:color="auto"/>
                            <w:right w:val="none" w:sz="0" w:space="0" w:color="auto"/>
                          </w:divBdr>
                          <w:divsChild>
                            <w:div w:id="20385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718">
                  <w:marLeft w:val="0"/>
                  <w:marRight w:val="0"/>
                  <w:marTop w:val="0"/>
                  <w:marBottom w:val="0"/>
                  <w:divBdr>
                    <w:top w:val="none" w:sz="0" w:space="0" w:color="auto"/>
                    <w:left w:val="none" w:sz="0" w:space="0" w:color="auto"/>
                    <w:bottom w:val="none" w:sz="0" w:space="0" w:color="auto"/>
                    <w:right w:val="none" w:sz="0" w:space="0" w:color="auto"/>
                  </w:divBdr>
                  <w:divsChild>
                    <w:div w:id="861700047">
                      <w:marLeft w:val="0"/>
                      <w:marRight w:val="0"/>
                      <w:marTop w:val="0"/>
                      <w:marBottom w:val="0"/>
                      <w:divBdr>
                        <w:top w:val="none" w:sz="0" w:space="0" w:color="auto"/>
                        <w:left w:val="none" w:sz="0" w:space="0" w:color="auto"/>
                        <w:bottom w:val="none" w:sz="0" w:space="0" w:color="auto"/>
                        <w:right w:val="none" w:sz="0" w:space="0" w:color="auto"/>
                      </w:divBdr>
                      <w:divsChild>
                        <w:div w:id="107745878">
                          <w:marLeft w:val="0"/>
                          <w:marRight w:val="0"/>
                          <w:marTop w:val="0"/>
                          <w:marBottom w:val="0"/>
                          <w:divBdr>
                            <w:top w:val="none" w:sz="0" w:space="0" w:color="auto"/>
                            <w:left w:val="none" w:sz="0" w:space="0" w:color="auto"/>
                            <w:bottom w:val="none" w:sz="0" w:space="0" w:color="auto"/>
                            <w:right w:val="none" w:sz="0" w:space="0" w:color="auto"/>
                          </w:divBdr>
                          <w:divsChild>
                            <w:div w:id="1786803426">
                              <w:marLeft w:val="0"/>
                              <w:marRight w:val="0"/>
                              <w:marTop w:val="0"/>
                              <w:marBottom w:val="0"/>
                              <w:divBdr>
                                <w:top w:val="none" w:sz="0" w:space="0" w:color="auto"/>
                                <w:left w:val="none" w:sz="0" w:space="0" w:color="auto"/>
                                <w:bottom w:val="none" w:sz="0" w:space="0" w:color="auto"/>
                                <w:right w:val="none" w:sz="0" w:space="0" w:color="auto"/>
                              </w:divBdr>
                            </w:div>
                            <w:div w:id="706494482">
                              <w:marLeft w:val="0"/>
                              <w:marRight w:val="0"/>
                              <w:marTop w:val="0"/>
                              <w:marBottom w:val="0"/>
                              <w:divBdr>
                                <w:top w:val="none" w:sz="0" w:space="0" w:color="auto"/>
                                <w:left w:val="none" w:sz="0" w:space="0" w:color="auto"/>
                                <w:bottom w:val="none" w:sz="0" w:space="0" w:color="auto"/>
                                <w:right w:val="none" w:sz="0" w:space="0" w:color="auto"/>
                              </w:divBdr>
                            </w:div>
                            <w:div w:id="172843384">
                              <w:marLeft w:val="0"/>
                              <w:marRight w:val="0"/>
                              <w:marTop w:val="0"/>
                              <w:marBottom w:val="0"/>
                              <w:divBdr>
                                <w:top w:val="none" w:sz="0" w:space="0" w:color="auto"/>
                                <w:left w:val="none" w:sz="0" w:space="0" w:color="auto"/>
                                <w:bottom w:val="none" w:sz="0" w:space="0" w:color="auto"/>
                                <w:right w:val="none" w:sz="0" w:space="0" w:color="auto"/>
                              </w:divBdr>
                            </w:div>
                            <w:div w:id="1297834882">
                              <w:marLeft w:val="0"/>
                              <w:marRight w:val="0"/>
                              <w:marTop w:val="0"/>
                              <w:marBottom w:val="0"/>
                              <w:divBdr>
                                <w:top w:val="none" w:sz="0" w:space="0" w:color="auto"/>
                                <w:left w:val="none" w:sz="0" w:space="0" w:color="auto"/>
                                <w:bottom w:val="none" w:sz="0" w:space="0" w:color="auto"/>
                                <w:right w:val="none" w:sz="0" w:space="0" w:color="auto"/>
                              </w:divBdr>
                            </w:div>
                            <w:div w:id="443379815">
                              <w:marLeft w:val="0"/>
                              <w:marRight w:val="0"/>
                              <w:marTop w:val="0"/>
                              <w:marBottom w:val="0"/>
                              <w:divBdr>
                                <w:top w:val="none" w:sz="0" w:space="0" w:color="auto"/>
                                <w:left w:val="none" w:sz="0" w:space="0" w:color="auto"/>
                                <w:bottom w:val="none" w:sz="0" w:space="0" w:color="auto"/>
                                <w:right w:val="none" w:sz="0" w:space="0" w:color="auto"/>
                              </w:divBdr>
                            </w:div>
                            <w:div w:id="928662425">
                              <w:marLeft w:val="0"/>
                              <w:marRight w:val="0"/>
                              <w:marTop w:val="0"/>
                              <w:marBottom w:val="0"/>
                              <w:divBdr>
                                <w:top w:val="none" w:sz="0" w:space="0" w:color="auto"/>
                                <w:left w:val="none" w:sz="0" w:space="0" w:color="auto"/>
                                <w:bottom w:val="none" w:sz="0" w:space="0" w:color="auto"/>
                                <w:right w:val="none" w:sz="0" w:space="0" w:color="auto"/>
                              </w:divBdr>
                            </w:div>
                            <w:div w:id="1690795545">
                              <w:marLeft w:val="0"/>
                              <w:marRight w:val="0"/>
                              <w:marTop w:val="0"/>
                              <w:marBottom w:val="0"/>
                              <w:divBdr>
                                <w:top w:val="none" w:sz="0" w:space="0" w:color="auto"/>
                                <w:left w:val="none" w:sz="0" w:space="0" w:color="auto"/>
                                <w:bottom w:val="none" w:sz="0" w:space="0" w:color="auto"/>
                                <w:right w:val="none" w:sz="0" w:space="0" w:color="auto"/>
                              </w:divBdr>
                            </w:div>
                            <w:div w:id="10980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28806">
      <w:bodyDiv w:val="1"/>
      <w:marLeft w:val="0"/>
      <w:marRight w:val="0"/>
      <w:marTop w:val="0"/>
      <w:marBottom w:val="0"/>
      <w:divBdr>
        <w:top w:val="none" w:sz="0" w:space="0" w:color="auto"/>
        <w:left w:val="none" w:sz="0" w:space="0" w:color="auto"/>
        <w:bottom w:val="none" w:sz="0" w:space="0" w:color="auto"/>
        <w:right w:val="none" w:sz="0" w:space="0" w:color="auto"/>
      </w:divBdr>
    </w:div>
    <w:div w:id="21214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F7D0B-F379-432D-A066-3F7BB95C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Thilaga pc</cp:lastModifiedBy>
  <cp:revision>2</cp:revision>
  <dcterms:created xsi:type="dcterms:W3CDTF">2022-09-19T08:26:00Z</dcterms:created>
  <dcterms:modified xsi:type="dcterms:W3CDTF">2022-09-19T08:26:00Z</dcterms:modified>
</cp:coreProperties>
</file>